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jc w:val="right"/>
        <w:rPr>
          <w:sz w:val="22"/>
          <w:szCs w:val="22"/>
        </w:rPr>
      </w:pPr>
      <w:r w:rsidDel="00000000" w:rsidR="00000000" w:rsidRPr="00000000">
        <w:rPr>
          <w:rtl w:val="0"/>
        </w:rPr>
      </w:r>
    </w:p>
    <w:p w:rsidR="00000000" w:rsidDel="00000000" w:rsidP="00000000" w:rsidRDefault="00000000" w:rsidRPr="00000000" w14:paraId="00000003">
      <w:pPr>
        <w:jc w:val="right"/>
        <w:rPr>
          <w:sz w:val="22"/>
          <w:szCs w:val="22"/>
        </w:rPr>
      </w:pPr>
      <w:r w:rsidDel="00000000" w:rsidR="00000000" w:rsidRPr="00000000">
        <w:rPr>
          <w:sz w:val="22"/>
          <w:szCs w:val="22"/>
          <w:rtl w:val="0"/>
        </w:rPr>
        <w:t xml:space="preserve">Madrid, December 14, 2023 </w:t>
      </w:r>
    </w:p>
    <w:sdt>
      <w:sdtPr>
        <w:tag w:val="goog_rdk_3"/>
      </w:sdtPr>
      <w:sdtContent>
        <w:p w:rsidR="00000000" w:rsidDel="00000000" w:rsidP="00000000" w:rsidRDefault="00000000" w:rsidRPr="00000000" w14:paraId="00000004">
          <w:pPr>
            <w:jc w:val="both"/>
            <w:rPr>
              <w:del w:author="Guillermo Navalón" w:id="1" w:date="2023-12-15T09:44:30Z"/>
              <w:sz w:val="22"/>
              <w:szCs w:val="22"/>
            </w:rPr>
          </w:pPr>
          <w:r w:rsidDel="00000000" w:rsidR="00000000" w:rsidRPr="00000000">
            <w:rPr>
              <w:sz w:val="22"/>
              <w:szCs w:val="22"/>
              <w:rtl w:val="0"/>
            </w:rPr>
            <w:t xml:space="preserve">Dear Dr. </w:t>
          </w:r>
          <w:sdt>
            <w:sdtPr>
              <w:tag w:val="goog_rdk_0"/>
            </w:sdtPr>
            <w:sdtContent>
              <w:ins w:author="Guillermo Navalón" w:id="0" w:date="2023-12-15T09:44:25Z">
                <w:r w:rsidDel="00000000" w:rsidR="00000000" w:rsidRPr="00000000">
                  <w:rPr>
                    <w:sz w:val="22"/>
                    <w:szCs w:val="22"/>
                    <w:rtl w:val="0"/>
                  </w:rPr>
                  <w:t xml:space="preserve">Geoffrey </w:t>
                </w:r>
              </w:ins>
            </w:sdtContent>
          </w:sdt>
          <w:r w:rsidDel="00000000" w:rsidR="00000000" w:rsidRPr="00000000">
            <w:rPr>
              <w:sz w:val="22"/>
              <w:szCs w:val="22"/>
              <w:rtl w:val="0"/>
            </w:rPr>
            <w:t xml:space="preserve">North</w:t>
          </w:r>
          <w:sdt>
            <w:sdtPr>
              <w:tag w:val="goog_rdk_1"/>
            </w:sdtPr>
            <w:sdtContent>
              <w:ins w:author="Guillermo Navalón" w:id="1" w:date="2023-12-15T09:44:30Z">
                <w:r w:rsidDel="00000000" w:rsidR="00000000" w:rsidRPr="00000000">
                  <w:rPr>
                    <w:sz w:val="22"/>
                    <w:szCs w:val="22"/>
                    <w:rtl w:val="0"/>
                  </w:rPr>
                  <w:t xml:space="preserve">,</w:t>
                </w:r>
              </w:ins>
            </w:sdtContent>
          </w:sdt>
          <w:sdt>
            <w:sdtPr>
              <w:tag w:val="goog_rdk_2"/>
            </w:sdtPr>
            <w:sdtContent>
              <w:del w:author="Guillermo Navalón" w:id="1" w:date="2023-12-15T09:44:30Z">
                <w:r w:rsidDel="00000000" w:rsidR="00000000" w:rsidRPr="00000000">
                  <w:rPr>
                    <w:rtl w:val="0"/>
                  </w:rPr>
                </w:r>
              </w:del>
            </w:sdtContent>
          </w:sdt>
        </w:p>
      </w:sdtContent>
    </w:sdt>
    <w:sdt>
      <w:sdtPr>
        <w:tag w:val="goog_rdk_5"/>
      </w:sdtPr>
      <w:sdtContent>
        <w:p w:rsidR="00000000" w:rsidDel="00000000" w:rsidP="00000000" w:rsidRDefault="00000000" w:rsidRPr="00000000" w14:paraId="00000005">
          <w:pPr>
            <w:jc w:val="both"/>
            <w:rPr>
              <w:del w:author="Guillermo Navalón" w:id="1" w:date="2023-12-15T09:44:30Z"/>
              <w:sz w:val="22"/>
              <w:szCs w:val="22"/>
            </w:rPr>
          </w:pPr>
          <w:sdt>
            <w:sdtPr>
              <w:tag w:val="goog_rdk_4"/>
            </w:sdtPr>
            <w:sdtContent>
              <w:del w:author="Guillermo Navalón" w:id="1" w:date="2023-12-15T09:44:30Z">
                <w:r w:rsidDel="00000000" w:rsidR="00000000" w:rsidRPr="00000000">
                  <w:rPr>
                    <w:sz w:val="22"/>
                    <w:szCs w:val="22"/>
                    <w:rtl w:val="0"/>
                  </w:rPr>
                  <w:delText xml:space="preserve">Editor-in-Chief, </w:delText>
                </w:r>
                <w:r w:rsidDel="00000000" w:rsidR="00000000" w:rsidRPr="00000000">
                  <w:rPr>
                    <w:i w:val="1"/>
                    <w:sz w:val="22"/>
                    <w:szCs w:val="22"/>
                    <w:rtl w:val="0"/>
                  </w:rPr>
                  <w:delText xml:space="preserve">Current Biology</w:delText>
                </w:r>
                <w:r w:rsidDel="00000000" w:rsidR="00000000" w:rsidRPr="00000000">
                  <w:rPr>
                    <w:rtl w:val="0"/>
                  </w:rPr>
                </w:r>
              </w:del>
            </w:sdtContent>
          </w:sdt>
        </w:p>
      </w:sdtContent>
    </w:sdt>
    <w:sdt>
      <w:sdtPr>
        <w:tag w:val="goog_rdk_7"/>
      </w:sdtPr>
      <w:sdtContent>
        <w:p w:rsidR="00000000" w:rsidDel="00000000" w:rsidP="00000000" w:rsidRDefault="00000000" w:rsidRPr="00000000" w14:paraId="00000006">
          <w:pPr>
            <w:jc w:val="both"/>
            <w:rPr>
              <w:del w:author="Guillermo Navalón" w:id="1" w:date="2023-12-15T09:44:30Z"/>
              <w:sz w:val="22"/>
              <w:szCs w:val="22"/>
            </w:rPr>
          </w:pPr>
          <w:sdt>
            <w:sdtPr>
              <w:tag w:val="goog_rdk_6"/>
            </w:sdtPr>
            <w:sdtContent>
              <w:del w:author="Guillermo Navalón" w:id="1" w:date="2023-12-15T09:44:30Z">
                <w:r w:rsidDel="00000000" w:rsidR="00000000" w:rsidRPr="00000000">
                  <w:rPr>
                    <w:rtl w:val="0"/>
                  </w:rPr>
                </w:r>
              </w:del>
            </w:sdtContent>
          </w:sdt>
        </w:p>
      </w:sdtContent>
    </w:sdt>
    <w:sdt>
      <w:sdtPr>
        <w:tag w:val="goog_rdk_17"/>
      </w:sdtPr>
      <w:sdtContent>
        <w:p w:rsidR="00000000" w:rsidDel="00000000" w:rsidP="00000000" w:rsidRDefault="00000000" w:rsidRPr="00000000" w14:paraId="00000007">
          <w:pPr>
            <w:jc w:val="both"/>
            <w:rPr>
              <w:ins w:author="Guillermo Navalón" w:id="7" w:date="2023-12-15T09:20:09Z"/>
              <w:sz w:val="22"/>
              <w:szCs w:val="22"/>
            </w:rPr>
          </w:pPr>
          <w:r w:rsidDel="00000000" w:rsidR="00000000" w:rsidRPr="00000000">
            <w:rPr>
              <w:sz w:val="22"/>
              <w:szCs w:val="22"/>
              <w:rtl w:val="0"/>
            </w:rPr>
            <w:t xml:space="preserve">We </w:t>
          </w:r>
          <w:sdt>
            <w:sdtPr>
              <w:tag w:val="goog_rdk_8"/>
            </w:sdtPr>
            <w:sdtContent>
              <w:ins w:author="Guillermo Navalón" w:id="2" w:date="2023-12-15T09:20:41Z">
                <w:r w:rsidDel="00000000" w:rsidR="00000000" w:rsidRPr="00000000">
                  <w:rPr>
                    <w:sz w:val="22"/>
                    <w:szCs w:val="22"/>
                    <w:rtl w:val="0"/>
                  </w:rPr>
                  <w:t xml:space="preserve">would be grateful</w:t>
                </w:r>
              </w:ins>
            </w:sdtContent>
          </w:sdt>
          <w:sdt>
            <w:sdtPr>
              <w:tag w:val="goog_rdk_9"/>
            </w:sdtPr>
            <w:sdtContent>
              <w:del w:author="Guillermo Navalón" w:id="2" w:date="2023-12-15T09:20:41Z">
                <w:r w:rsidDel="00000000" w:rsidR="00000000" w:rsidRPr="00000000">
                  <w:rPr>
                    <w:sz w:val="22"/>
                    <w:szCs w:val="22"/>
                    <w:rtl w:val="0"/>
                  </w:rPr>
                  <w:delText xml:space="preserve">are excited</w:delText>
                </w:r>
              </w:del>
            </w:sdtContent>
          </w:sdt>
          <w:r w:rsidDel="00000000" w:rsidR="00000000" w:rsidRPr="00000000">
            <w:rPr>
              <w:sz w:val="22"/>
              <w:szCs w:val="22"/>
              <w:rtl w:val="0"/>
            </w:rPr>
            <w:t xml:space="preserve"> </w:t>
          </w:r>
          <w:sdt>
            <w:sdtPr>
              <w:tag w:val="goog_rdk_10"/>
            </w:sdtPr>
            <w:sdtContent>
              <w:ins w:author="Guillermo Navalón" w:id="3" w:date="2023-12-15T09:20:51Z">
                <w:r w:rsidDel="00000000" w:rsidR="00000000" w:rsidRPr="00000000">
                  <w:rPr>
                    <w:sz w:val="22"/>
                    <w:szCs w:val="22"/>
                    <w:rtl w:val="0"/>
                  </w:rPr>
                  <w:t xml:space="preserve">if you would consider the accompanying</w:t>
                </w:r>
              </w:ins>
            </w:sdtContent>
          </w:sdt>
          <w:sdt>
            <w:sdtPr>
              <w:tag w:val="goog_rdk_11"/>
            </w:sdtPr>
            <w:sdtContent>
              <w:del w:author="Guillermo Navalón" w:id="3" w:date="2023-12-15T09:20:51Z">
                <w:r w:rsidDel="00000000" w:rsidR="00000000" w:rsidRPr="00000000">
                  <w:rPr>
                    <w:sz w:val="22"/>
                    <w:szCs w:val="22"/>
                    <w:rtl w:val="0"/>
                  </w:rPr>
                  <w:delText xml:space="preserve">to submit</w:delText>
                </w:r>
              </w:del>
            </w:sdtContent>
          </w:sdt>
          <w:sdt>
            <w:sdtPr>
              <w:tag w:val="goog_rdk_12"/>
            </w:sdtPr>
            <w:sdtContent>
              <w:del w:author="Guillermo Navalón" w:id="4" w:date="2023-12-15T09:21:03Z">
                <w:r w:rsidDel="00000000" w:rsidR="00000000" w:rsidRPr="00000000">
                  <w:rPr>
                    <w:sz w:val="22"/>
                    <w:szCs w:val="22"/>
                    <w:rtl w:val="0"/>
                  </w:rPr>
                  <w:delText xml:space="preserve"> our</w:delText>
                </w:r>
              </w:del>
            </w:sdtContent>
          </w:sdt>
          <w:r w:rsidDel="00000000" w:rsidR="00000000" w:rsidRPr="00000000">
            <w:rPr>
              <w:sz w:val="22"/>
              <w:szCs w:val="22"/>
              <w:rtl w:val="0"/>
            </w:rPr>
            <w:t xml:space="preserve"> manuscript </w:t>
          </w:r>
          <w:sdt>
            <w:sdtPr>
              <w:tag w:val="goog_rdk_13"/>
            </w:sdtPr>
            <w:sdtContent>
              <w:ins w:author="Guillermo Navalón" w:id="5" w:date="2023-12-15T09:20:35Z">
                <w:r w:rsidDel="00000000" w:rsidR="00000000" w:rsidRPr="00000000">
                  <w:rPr>
                    <w:sz w:val="22"/>
                    <w:szCs w:val="22"/>
                    <w:rtl w:val="0"/>
                  </w:rPr>
                  <w:t xml:space="preserve">en</w:t>
                </w:r>
              </w:ins>
            </w:sdtContent>
          </w:sdt>
          <w:r w:rsidDel="00000000" w:rsidR="00000000" w:rsidRPr="00000000">
            <w:rPr>
              <w:sz w:val="22"/>
              <w:szCs w:val="22"/>
              <w:rtl w:val="0"/>
            </w:rPr>
            <w:t xml:space="preserve">titled “</w:t>
          </w:r>
          <w:r w:rsidDel="00000000" w:rsidR="00000000" w:rsidRPr="00000000">
            <w:rPr>
              <w:b w:val="1"/>
              <w:sz w:val="22"/>
              <w:szCs w:val="22"/>
              <w:rtl w:val="0"/>
            </w:rPr>
            <w:t xml:space="preserve">Geographic patterns of living tetrapod diversity reveal the signature of global diversification dynamics</w:t>
          </w:r>
          <w:r w:rsidDel="00000000" w:rsidR="00000000" w:rsidRPr="00000000">
            <w:rPr>
              <w:sz w:val="22"/>
              <w:szCs w:val="22"/>
              <w:rtl w:val="0"/>
            </w:rPr>
            <w:t xml:space="preserve">”, for </w:t>
          </w:r>
          <w:sdt>
            <w:sdtPr>
              <w:tag w:val="goog_rdk_14"/>
            </w:sdtPr>
            <w:sdtContent>
              <w:ins w:author="Guillermo Navalón" w:id="6" w:date="2023-12-15T09:21:07Z">
                <w:r w:rsidDel="00000000" w:rsidR="00000000" w:rsidRPr="00000000">
                  <w:rPr>
                    <w:sz w:val="22"/>
                    <w:szCs w:val="22"/>
                    <w:rtl w:val="0"/>
                  </w:rPr>
                  <w:t xml:space="preserve">publication </w:t>
                </w:r>
              </w:ins>
            </w:sdtContent>
          </w:sdt>
          <w:sdt>
            <w:sdtPr>
              <w:tag w:val="goog_rdk_15"/>
            </w:sdtPr>
            <w:sdtContent>
              <w:del w:author="Guillermo Navalón" w:id="6" w:date="2023-12-15T09:21:07Z">
                <w:r w:rsidDel="00000000" w:rsidR="00000000" w:rsidRPr="00000000">
                  <w:rPr>
                    <w:sz w:val="22"/>
                    <w:szCs w:val="22"/>
                    <w:rtl w:val="0"/>
                  </w:rPr>
                  <w:delText xml:space="preserve">consideration </w:delText>
                </w:r>
              </w:del>
            </w:sdtContent>
          </w:sdt>
          <w:r w:rsidDel="00000000" w:rsidR="00000000" w:rsidRPr="00000000">
            <w:rPr>
              <w:sz w:val="22"/>
              <w:szCs w:val="22"/>
              <w:rtl w:val="0"/>
            </w:rPr>
            <w:t xml:space="preserve">as an Article in </w:t>
          </w:r>
          <w:r w:rsidDel="00000000" w:rsidR="00000000" w:rsidRPr="00000000">
            <w:rPr>
              <w:i w:val="1"/>
              <w:sz w:val="22"/>
              <w:szCs w:val="22"/>
              <w:rtl w:val="0"/>
            </w:rPr>
            <w:t xml:space="preserve">Current Biology</w:t>
          </w:r>
          <w:r w:rsidDel="00000000" w:rsidR="00000000" w:rsidRPr="00000000">
            <w:rPr>
              <w:sz w:val="22"/>
              <w:szCs w:val="22"/>
              <w:rtl w:val="0"/>
            </w:rPr>
            <w:t xml:space="preserve">.</w:t>
          </w:r>
          <w:sdt>
            <w:sdtPr>
              <w:tag w:val="goog_rdk_16"/>
            </w:sdtPr>
            <w:sdtContent>
              <w:ins w:author="Guillermo Navalón" w:id="7" w:date="2023-12-15T09:20:09Z">
                <w:r w:rsidDel="00000000" w:rsidR="00000000" w:rsidRPr="00000000">
                  <w:rPr>
                    <w:rtl w:val="0"/>
                  </w:rPr>
                </w:r>
              </w:ins>
            </w:sdtContent>
          </w:sdt>
        </w:p>
      </w:sdtContent>
    </w:sdt>
    <w:sdt>
      <w:sdtPr>
        <w:tag w:val="goog_rdk_27"/>
      </w:sdtPr>
      <w:sdtContent>
        <w:p w:rsidR="00000000" w:rsidDel="00000000" w:rsidP="00000000" w:rsidRDefault="00000000" w:rsidRPr="00000000" w14:paraId="00000008">
          <w:pPr>
            <w:spacing w:before="120" w:lineRule="auto"/>
            <w:jc w:val="both"/>
            <w:rPr>
              <w:ins w:author="Guillermo Navalón" w:id="7" w:date="2023-12-15T09:20:09Z"/>
              <w:sz w:val="22"/>
              <w:szCs w:val="22"/>
            </w:rPr>
          </w:pPr>
          <w:sdt>
            <w:sdtPr>
              <w:tag w:val="goog_rdk_18"/>
            </w:sdtPr>
            <w:sdtContent>
              <w:ins w:author="Guillermo Navalón" w:id="7" w:date="2023-12-15T09:20:09Z">
                <w:r w:rsidDel="00000000" w:rsidR="00000000" w:rsidRPr="00000000">
                  <w:rPr>
                    <w:sz w:val="22"/>
                    <w:szCs w:val="22"/>
                    <w:rtl w:val="0"/>
                  </w:rPr>
                  <w:t xml:space="preserve">In recent years, </w:t>
                </w:r>
                <w:sdt>
                  <w:sdtPr>
                    <w:tag w:val="goog_rdk_19"/>
                  </w:sdtPr>
                  <w:sdtContent>
                    <w:del w:author="Lizzy Steell" w:id="8" w:date="2023-12-16T17:30:07Z">
                      <w:r w:rsidDel="00000000" w:rsidR="00000000" w:rsidRPr="00000000">
                        <w:rPr>
                          <w:sz w:val="22"/>
                          <w:szCs w:val="22"/>
                          <w:rtl w:val="0"/>
                        </w:rPr>
                        <w:delText xml:space="preserve">both </w:delText>
                      </w:r>
                    </w:del>
                  </w:sdtContent>
                </w:sdt>
                <w:r w:rsidDel="00000000" w:rsidR="00000000" w:rsidRPr="00000000">
                  <w:rPr>
                    <w:sz w:val="22"/>
                    <w:szCs w:val="22"/>
                    <w:rtl w:val="0"/>
                  </w:rPr>
                  <w:t xml:space="preserve">advances in quantitative comparative methods and an increasing availability of large-scale datasets have bo</w:t>
                </w:r>
              </w:ins>
            </w:sdtContent>
          </w:sdt>
          <w:sdt>
            <w:sdtPr>
              <w:tag w:val="goog_rdk_20"/>
            </w:sdtPr>
            <w:sdtContent>
              <w:ins w:author="Lizzy Steell" w:id="9" w:date="2023-12-16T17:36:30Z">
                <w:r w:rsidDel="00000000" w:rsidR="00000000" w:rsidRPr="00000000">
                  <w:rPr>
                    <w:sz w:val="22"/>
                    <w:szCs w:val="22"/>
                    <w:rtl w:val="0"/>
                  </w:rPr>
                  <w:t xml:space="preserve">lstered</w:t>
                </w:r>
              </w:ins>
            </w:sdtContent>
          </w:sdt>
          <w:sdt>
            <w:sdtPr>
              <w:tag w:val="goog_rdk_21"/>
            </w:sdtPr>
            <w:sdtContent>
              <w:ins w:author="Guillermo Navalón" w:id="7" w:date="2023-12-15T09:20:09Z">
                <w:sdt>
                  <w:sdtPr>
                    <w:tag w:val="goog_rdk_22"/>
                  </w:sdtPr>
                  <w:sdtContent>
                    <w:del w:author="Lizzy Steell" w:id="9" w:date="2023-12-16T17:36:30Z">
                      <w:r w:rsidDel="00000000" w:rsidR="00000000" w:rsidRPr="00000000">
                        <w:rPr>
                          <w:sz w:val="22"/>
                          <w:szCs w:val="22"/>
                          <w:rtl w:val="0"/>
                        </w:rPr>
                        <w:delText xml:space="preserve">osted</w:delText>
                      </w:r>
                    </w:del>
                  </w:sdtContent>
                </w:sdt>
                <w:r w:rsidDel="00000000" w:rsidR="00000000" w:rsidRPr="00000000">
                  <w:rPr>
                    <w:sz w:val="22"/>
                    <w:szCs w:val="22"/>
                    <w:rtl w:val="0"/>
                  </w:rPr>
                  <w:t xml:space="preserve"> our knowledge of </w:t>
                </w:r>
                <w:sdt>
                  <w:sdtPr>
                    <w:tag w:val="goog_rdk_23"/>
                  </w:sdtPr>
                  <w:sdtContent>
                    <w:del w:author="Lizzy Steell" w:id="10" w:date="2023-12-16T17:36:44Z">
                      <w:r w:rsidDel="00000000" w:rsidR="00000000" w:rsidRPr="00000000">
                        <w:rPr>
                          <w:sz w:val="22"/>
                          <w:szCs w:val="22"/>
                          <w:rtl w:val="0"/>
                        </w:rPr>
                        <w:delText xml:space="preserve">the </w:delText>
                      </w:r>
                    </w:del>
                  </w:sdtContent>
                </w:sdt>
                <w:r w:rsidDel="00000000" w:rsidR="00000000" w:rsidRPr="00000000">
                  <w:rPr>
                    <w:sz w:val="22"/>
                    <w:szCs w:val="22"/>
                    <w:rtl w:val="0"/>
                  </w:rPr>
                  <w:t xml:space="preserve">global patterns of vertebrate biodiversity. </w:t>
                </w:r>
              </w:ins>
            </w:sdtContent>
          </w:sdt>
          <w:sdt>
            <w:sdtPr>
              <w:tag w:val="goog_rdk_24"/>
            </w:sdtPr>
            <w:sdtContent>
              <w:ins w:author="Lizzy Steell" w:id="11" w:date="2023-12-16T17:36:54Z">
                <w:r w:rsidDel="00000000" w:rsidR="00000000" w:rsidRPr="00000000">
                  <w:rPr>
                    <w:sz w:val="22"/>
                    <w:szCs w:val="22"/>
                    <w:rtl w:val="0"/>
                  </w:rPr>
                  <w:t xml:space="preserve">However</w:t>
                </w:r>
              </w:ins>
            </w:sdtContent>
          </w:sdt>
          <w:sdt>
            <w:sdtPr>
              <w:tag w:val="goog_rdk_25"/>
            </w:sdtPr>
            <w:sdtContent>
              <w:ins w:author="Guillermo Navalón" w:id="7" w:date="2023-12-15T09:20:09Z">
                <w:sdt>
                  <w:sdtPr>
                    <w:tag w:val="goog_rdk_26"/>
                  </w:sdtPr>
                  <w:sdtContent>
                    <w:del w:author="Lizzy Steell" w:id="11" w:date="2023-12-16T17:36:54Z">
                      <w:r w:rsidDel="00000000" w:rsidR="00000000" w:rsidRPr="00000000">
                        <w:rPr>
                          <w:sz w:val="22"/>
                          <w:szCs w:val="22"/>
                          <w:rtl w:val="0"/>
                        </w:rPr>
                        <w:delText xml:space="preserve">Yet</w:delText>
                      </w:r>
                    </w:del>
                  </w:sdtContent>
                </w:sdt>
                <w:r w:rsidDel="00000000" w:rsidR="00000000" w:rsidRPr="00000000">
                  <w:rPr>
                    <w:sz w:val="22"/>
                    <w:szCs w:val="22"/>
                    <w:rtl w:val="0"/>
                  </w:rPr>
                  <w:t xml:space="preserve">, our understanding of the evolutionary </w:t>
                </w:r>
                <w:r w:rsidDel="00000000" w:rsidR="00000000" w:rsidRPr="00000000">
                  <w:rPr>
                    <w:sz w:val="22"/>
                    <w:szCs w:val="22"/>
                    <w:rtl w:val="0"/>
                  </w:rPr>
                  <w:t xml:space="preserve">processes</w:t>
                </w:r>
                <w:r w:rsidDel="00000000" w:rsidR="00000000" w:rsidRPr="00000000">
                  <w:rPr>
                    <w:sz w:val="22"/>
                    <w:szCs w:val="22"/>
                    <w:rtl w:val="0"/>
                  </w:rPr>
                  <w:t xml:space="preserve"> generating the uneven geographic distribution of biodiversity in modern ecosystems is still incipient. </w:t>
                </w:r>
              </w:ins>
            </w:sdtContent>
          </w:sdt>
        </w:p>
      </w:sdtContent>
    </w:sdt>
    <w:sdt>
      <w:sdtPr>
        <w:tag w:val="goog_rdk_46"/>
      </w:sdtPr>
      <w:sdtContent>
        <w:p w:rsidR="00000000" w:rsidDel="00000000" w:rsidP="00000000" w:rsidRDefault="00000000" w:rsidRPr="00000000" w14:paraId="00000009">
          <w:pPr>
            <w:spacing w:before="120" w:lineRule="auto"/>
            <w:jc w:val="both"/>
            <w:rPr>
              <w:ins w:author="Guillermo Navalón" w:id="7" w:date="2023-12-15T09:20:09Z"/>
              <w:sz w:val="22"/>
              <w:szCs w:val="22"/>
            </w:rPr>
          </w:pPr>
          <w:sdt>
            <w:sdtPr>
              <w:tag w:val="goog_rdk_28"/>
            </w:sdtPr>
            <w:sdtContent>
              <w:ins w:author="Guillermo Navalón" w:id="7" w:date="2023-12-15T09:20:09Z">
                <w:r w:rsidDel="00000000" w:rsidR="00000000" w:rsidRPr="00000000">
                  <w:rPr>
                    <w:sz w:val="22"/>
                    <w:szCs w:val="22"/>
                    <w:rtl w:val="0"/>
                  </w:rPr>
                  <w:t xml:space="preserve">In this study, we evaluate the links between diversification dynamics, environmental factors, and geographic patterns of species richness in the </w:t>
                </w:r>
                <w:sdt>
                  <w:sdtPr>
                    <w:tag w:val="goog_rdk_29"/>
                  </w:sdtPr>
                  <w:sdtContent>
                    <w:del w:author="Lizzy Steell" w:id="12" w:date="2023-12-16T17:31:07Z">
                      <w:r w:rsidDel="00000000" w:rsidR="00000000" w:rsidRPr="00000000">
                        <w:rPr>
                          <w:sz w:val="22"/>
                          <w:szCs w:val="22"/>
                          <w:rtl w:val="0"/>
                        </w:rPr>
                        <w:delText xml:space="preserve">main </w:delText>
                      </w:r>
                    </w:del>
                  </w:sdtContent>
                </w:sdt>
                <w:r w:rsidDel="00000000" w:rsidR="00000000" w:rsidRPr="00000000">
                  <w:rPr>
                    <w:sz w:val="22"/>
                    <w:szCs w:val="22"/>
                    <w:rtl w:val="0"/>
                  </w:rPr>
                  <w:t xml:space="preserve">four </w:t>
                </w:r>
              </w:ins>
            </w:sdtContent>
          </w:sdt>
          <w:sdt>
            <w:sdtPr>
              <w:tag w:val="goog_rdk_30"/>
            </w:sdtPr>
            <w:sdtContent>
              <w:ins w:author="Lizzy Steell" w:id="12" w:date="2023-12-16T17:31:07Z">
                <w:r w:rsidDel="00000000" w:rsidR="00000000" w:rsidRPr="00000000">
                  <w:rPr>
                    <w:sz w:val="22"/>
                    <w:szCs w:val="22"/>
                    <w:rtl w:val="0"/>
                  </w:rPr>
                  <w:t xml:space="preserve">main </w:t>
                </w:r>
              </w:ins>
            </w:sdtContent>
          </w:sdt>
          <w:sdt>
            <w:sdtPr>
              <w:tag w:val="goog_rdk_31"/>
            </w:sdtPr>
            <w:sdtContent>
              <w:ins w:author="Guillermo Navalón" w:id="7" w:date="2023-12-15T09:20:09Z">
                <w:sdt>
                  <w:sdtPr>
                    <w:tag w:val="goog_rdk_32"/>
                  </w:sdtPr>
                  <w:sdtContent>
                    <w:del w:author="Lizzy Steell" w:id="13" w:date="2023-12-16T17:33:20Z">
                      <w:r w:rsidDel="00000000" w:rsidR="00000000" w:rsidRPr="00000000">
                        <w:rPr>
                          <w:sz w:val="22"/>
                          <w:szCs w:val="22"/>
                          <w:rtl w:val="0"/>
                        </w:rPr>
                        <w:delText xml:space="preserve">living </w:delText>
                      </w:r>
                    </w:del>
                  </w:sdtContent>
                </w:sdt>
                <w:r w:rsidDel="00000000" w:rsidR="00000000" w:rsidRPr="00000000">
                  <w:rPr>
                    <w:sz w:val="22"/>
                    <w:szCs w:val="22"/>
                    <w:rtl w:val="0"/>
                  </w:rPr>
                  <w:t xml:space="preserve">groups of </w:t>
                </w:r>
              </w:ins>
            </w:sdtContent>
          </w:sdt>
          <w:sdt>
            <w:sdtPr>
              <w:tag w:val="goog_rdk_33"/>
            </w:sdtPr>
            <w:sdtContent>
              <w:ins w:author="Lizzy Steell" w:id="13" w:date="2023-12-16T17:33:20Z">
                <w:r w:rsidDel="00000000" w:rsidR="00000000" w:rsidRPr="00000000">
                  <w:rPr>
                    <w:sz w:val="22"/>
                    <w:szCs w:val="22"/>
                    <w:rtl w:val="0"/>
                  </w:rPr>
                  <w:t xml:space="preserve">living </w:t>
                </w:r>
              </w:ins>
            </w:sdtContent>
          </w:sdt>
          <w:sdt>
            <w:sdtPr>
              <w:tag w:val="goog_rdk_34"/>
            </w:sdtPr>
            <w:sdtContent>
              <w:ins w:author="Guillermo Navalón" w:id="7" w:date="2023-12-15T09:20:09Z">
                <w:r w:rsidDel="00000000" w:rsidR="00000000" w:rsidRPr="00000000">
                  <w:rPr>
                    <w:sz w:val="22"/>
                    <w:szCs w:val="22"/>
                    <w:rtl w:val="0"/>
                  </w:rPr>
                  <w:t xml:space="preserve">terrestrial vertebrates (</w:t>
                </w:r>
                <w:r w:rsidDel="00000000" w:rsidR="00000000" w:rsidRPr="00000000">
                  <w:rPr>
                    <w:sz w:val="22"/>
                    <w:szCs w:val="22"/>
                    <w:rtl w:val="0"/>
                  </w:rPr>
                  <w:t xml:space="preserve">amphibians, squamates, birds, and mammals</w:t>
                </w:r>
                <w:r w:rsidDel="00000000" w:rsidR="00000000" w:rsidRPr="00000000">
                  <w:rPr>
                    <w:sz w:val="22"/>
                    <w:szCs w:val="22"/>
                    <w:rtl w:val="0"/>
                  </w:rPr>
                  <w:t xml:space="preserve">)</w:t>
                </w:r>
              </w:ins>
            </w:sdtContent>
          </w:sdt>
          <w:sdt>
            <w:sdtPr>
              <w:tag w:val="goog_rdk_35"/>
            </w:sdtPr>
            <w:sdtContent>
              <w:ins w:author="Lizzy Steell" w:id="14" w:date="2023-12-16T17:31:48Z">
                <w:r w:rsidDel="00000000" w:rsidR="00000000" w:rsidRPr="00000000">
                  <w:rPr>
                    <w:sz w:val="22"/>
                    <w:szCs w:val="22"/>
                    <w:rtl w:val="0"/>
                  </w:rPr>
                  <w:t xml:space="preserve">—</w:t>
                </w:r>
              </w:ins>
            </w:sdtContent>
          </w:sdt>
          <w:sdt>
            <w:sdtPr>
              <w:tag w:val="goog_rdk_36"/>
            </w:sdtPr>
            <w:sdtContent>
              <w:ins w:author="Guillermo Navalón" w:id="7" w:date="2023-12-15T09:20:09Z">
                <w:sdt>
                  <w:sdtPr>
                    <w:tag w:val="goog_rdk_37"/>
                  </w:sdtPr>
                  <w:sdtContent>
                    <w:del w:author="Lizzy Steell" w:id="14" w:date="2023-12-16T17:31:48Z">
                      <w:r w:rsidDel="00000000" w:rsidR="00000000" w:rsidRPr="00000000">
                        <w:rPr>
                          <w:sz w:val="22"/>
                          <w:szCs w:val="22"/>
                          <w:rtl w:val="0"/>
                        </w:rPr>
                        <w:delText xml:space="preserve"> - </w:delText>
                      </w:r>
                    </w:del>
                  </w:sdtContent>
                </w:sdt>
              </w:ins>
            </w:sdtContent>
          </w:sdt>
          <w:sdt>
            <w:sdtPr>
              <w:tag w:val="goog_rdk_38"/>
            </w:sdtPr>
            <w:sdtContent>
              <w:ins w:author="Lizzy Steell" w:id="14" w:date="2023-12-16T17:31:48Z">
                <w:r w:rsidDel="00000000" w:rsidR="00000000" w:rsidRPr="00000000">
                  <w:rPr>
                    <w:sz w:val="22"/>
                    <w:szCs w:val="22"/>
                    <w:rtl w:val="0"/>
                  </w:rPr>
                  <w:t xml:space="preserve">which</w:t>
                </w:r>
                <w:sdt>
                  <w:sdtPr>
                    <w:tag w:val="goog_rdk_39"/>
                  </w:sdtPr>
                  <w:sdtContent>
                    <w:del w:author="Lizzy Steell" w:id="14" w:date="2023-12-16T17:31:48Z">
                      <w:r w:rsidDel="00000000" w:rsidR="00000000" w:rsidRPr="00000000">
                        <w:rPr>
                          <w:sz w:val="22"/>
                          <w:szCs w:val="22"/>
                          <w:rtl w:val="0"/>
                        </w:rPr>
                        <w:delText xml:space="preserve"> </w:delText>
                      </w:r>
                    </w:del>
                  </w:sdtContent>
                </w:sdt>
              </w:ins>
            </w:sdtContent>
          </w:sdt>
          <w:sdt>
            <w:sdtPr>
              <w:tag w:val="goog_rdk_40"/>
            </w:sdtPr>
            <w:sdtContent>
              <w:ins w:author="Guillermo Navalón" w:id="7" w:date="2023-12-15T09:20:09Z">
                <w:sdt>
                  <w:sdtPr>
                    <w:tag w:val="goog_rdk_41"/>
                  </w:sdtPr>
                  <w:sdtContent>
                    <w:del w:author="Lizzy Steell" w:id="14" w:date="2023-12-16T17:31:48Z">
                      <w:r w:rsidDel="00000000" w:rsidR="00000000" w:rsidRPr="00000000">
                        <w:rPr>
                          <w:sz w:val="22"/>
                          <w:szCs w:val="22"/>
                          <w:rtl w:val="0"/>
                        </w:rPr>
                        <w:delText xml:space="preserve">altogether</w:delText>
                      </w:r>
                    </w:del>
                  </w:sdtContent>
                </w:sdt>
                <w:r w:rsidDel="00000000" w:rsidR="00000000" w:rsidRPr="00000000">
                  <w:rPr>
                    <w:sz w:val="22"/>
                    <w:szCs w:val="22"/>
                    <w:rtl w:val="0"/>
                  </w:rPr>
                  <w:t xml:space="preserve"> encompass</w:t>
                </w:r>
                <w:sdt>
                  <w:sdtPr>
                    <w:tag w:val="goog_rdk_42"/>
                  </w:sdtPr>
                  <w:sdtContent>
                    <w:del w:author="Lizzy Steell" w:id="15" w:date="2023-12-16T17:53:49Z">
                      <w:r w:rsidDel="00000000" w:rsidR="00000000" w:rsidRPr="00000000">
                        <w:rPr>
                          <w:sz w:val="22"/>
                          <w:szCs w:val="22"/>
                          <w:rtl w:val="0"/>
                        </w:rPr>
                        <w:delText xml:space="preserve">ing</w:delText>
                      </w:r>
                    </w:del>
                  </w:sdtContent>
                </w:sdt>
                <w:r w:rsidDel="00000000" w:rsidR="00000000" w:rsidRPr="00000000">
                  <w:rPr>
                    <w:sz w:val="22"/>
                    <w:szCs w:val="22"/>
                    <w:rtl w:val="0"/>
                  </w:rPr>
                  <w:t xml:space="preserve"> more than 36,000 living species and span</w:t>
                </w:r>
                <w:sdt>
                  <w:sdtPr>
                    <w:tag w:val="goog_rdk_43"/>
                  </w:sdtPr>
                  <w:sdtContent>
                    <w:del w:author="Lizzy Steell" w:id="16" w:date="2023-12-16T17:55:06Z">
                      <w:r w:rsidDel="00000000" w:rsidR="00000000" w:rsidRPr="00000000">
                        <w:rPr>
                          <w:sz w:val="22"/>
                          <w:szCs w:val="22"/>
                          <w:rtl w:val="0"/>
                        </w:rPr>
                        <w:delText xml:space="preserve">ning</w:delText>
                      </w:r>
                    </w:del>
                  </w:sdtContent>
                </w:sdt>
                <w:r w:rsidDel="00000000" w:rsidR="00000000" w:rsidRPr="00000000">
                  <w:rPr>
                    <w:sz w:val="22"/>
                    <w:szCs w:val="22"/>
                    <w:rtl w:val="0"/>
                  </w:rPr>
                  <w:t xml:space="preserve"> the last 350 million years of vertebrate evolution</w:t>
                </w:r>
                <w:sdt>
                  <w:sdtPr>
                    <w:tag w:val="goog_rdk_44"/>
                  </w:sdtPr>
                  <w:sdtContent>
                    <w:del w:author="Lizzy Steell" w:id="17" w:date="2023-12-16T17:33:31Z">
                      <w:r w:rsidDel="00000000" w:rsidR="00000000" w:rsidRPr="00000000">
                        <w:rPr>
                          <w:sz w:val="22"/>
                          <w:szCs w:val="22"/>
                          <w:rtl w:val="0"/>
                        </w:rPr>
                        <w:delText xml:space="preserve"> on land</w:delText>
                      </w:r>
                    </w:del>
                  </w:sdtContent>
                </w:sdt>
                <w:r w:rsidDel="00000000" w:rsidR="00000000" w:rsidRPr="00000000">
                  <w:rPr>
                    <w:sz w:val="22"/>
                    <w:szCs w:val="22"/>
                    <w:rtl w:val="0"/>
                  </w:rPr>
                  <w:t xml:space="preserve">.</w:t>
                </w:r>
                <w:sdt>
                  <w:sdtPr>
                    <w:tag w:val="goog_rdk_45"/>
                  </w:sdtPr>
                  <w:sdtContent>
                    <w:del w:author="Lizzy Steell" w:id="18" w:date="2023-12-16T17:38:55Z">
                      <w:r w:rsidDel="00000000" w:rsidR="00000000" w:rsidRPr="00000000">
                        <w:rPr>
                          <w:sz w:val="22"/>
                          <w:szCs w:val="22"/>
                          <w:rtl w:val="0"/>
                        </w:rPr>
                        <w:delText xml:space="preserve"> </w:delText>
                      </w:r>
                    </w:del>
                  </w:sdtContent>
                </w:sdt>
                <w:r w:rsidDel="00000000" w:rsidR="00000000" w:rsidRPr="00000000">
                  <w:rPr>
                    <w:rtl w:val="0"/>
                  </w:rPr>
                </w:r>
              </w:ins>
            </w:sdtContent>
          </w:sdt>
        </w:p>
      </w:sdtContent>
    </w:sdt>
    <w:sdt>
      <w:sdtPr>
        <w:tag w:val="goog_rdk_54"/>
      </w:sdtPr>
      <w:sdtContent>
        <w:p w:rsidR="00000000" w:rsidDel="00000000" w:rsidP="00000000" w:rsidRDefault="00000000" w:rsidRPr="00000000" w14:paraId="0000000A">
          <w:pPr>
            <w:spacing w:before="120" w:lineRule="auto"/>
            <w:jc w:val="both"/>
            <w:rPr>
              <w:del w:author="Guillermo Navalón" w:id="7" w:date="2023-12-15T09:20:09Z"/>
              <w:sz w:val="22"/>
              <w:szCs w:val="22"/>
            </w:rPr>
          </w:pPr>
          <w:sdt>
            <w:sdtPr>
              <w:tag w:val="goog_rdk_47"/>
            </w:sdtPr>
            <w:sdtContent>
              <w:ins w:author="Guillermo Navalón" w:id="7" w:date="2023-12-15T09:20:09Z">
                <w:r w:rsidDel="00000000" w:rsidR="00000000" w:rsidRPr="00000000">
                  <w:rPr>
                    <w:sz w:val="22"/>
                    <w:szCs w:val="22"/>
                    <w:rtl w:val="0"/>
                  </w:rPr>
                  <w:t xml:space="preserve">Specifically, our approach </w:t>
                </w:r>
              </w:ins>
            </w:sdtContent>
          </w:sdt>
          <w:sdt>
            <w:sdtPr>
              <w:tag w:val="goog_rdk_48"/>
            </w:sdtPr>
            <w:sdtContent>
              <w:ins w:author="Lizzy Steell" w:id="19" w:date="2023-12-16T17:39:03Z">
                <w:r w:rsidDel="00000000" w:rsidR="00000000" w:rsidRPr="00000000">
                  <w:rPr>
                    <w:sz w:val="22"/>
                    <w:szCs w:val="22"/>
                    <w:rtl w:val="0"/>
                  </w:rPr>
                  <w:t xml:space="preserve">integrates </w:t>
                </w:r>
              </w:ins>
            </w:sdtContent>
          </w:sdt>
          <w:sdt>
            <w:sdtPr>
              <w:tag w:val="goog_rdk_49"/>
            </w:sdtPr>
            <w:sdtContent>
              <w:ins w:author="Guillermo Navalón" w:id="7" w:date="2023-12-15T09:20:09Z">
                <w:sdt>
                  <w:sdtPr>
                    <w:tag w:val="goog_rdk_50"/>
                  </w:sdtPr>
                  <w:sdtContent>
                    <w:del w:author="Lizzy Steell" w:id="20" w:date="2023-12-16T17:39:07Z">
                      <w:r w:rsidDel="00000000" w:rsidR="00000000" w:rsidRPr="00000000">
                        <w:rPr>
                          <w:sz w:val="22"/>
                          <w:szCs w:val="22"/>
                          <w:rtl w:val="0"/>
                        </w:rPr>
                        <w:delText xml:space="preserve">to </w:delText>
                      </w:r>
                    </w:del>
                  </w:sdtContent>
                </w:sdt>
                <w:r w:rsidDel="00000000" w:rsidR="00000000" w:rsidRPr="00000000">
                  <w:rPr>
                    <w:sz w:val="22"/>
                    <w:szCs w:val="22"/>
                    <w:rtl w:val="0"/>
                  </w:rPr>
                  <w:t xml:space="preserve">species richness </w:t>
                </w:r>
                <w:sdt>
                  <w:sdtPr>
                    <w:tag w:val="goog_rdk_51"/>
                  </w:sdtPr>
                  <w:sdtContent>
                    <w:del w:author="Lizzy Steell" w:id="21" w:date="2023-12-16T17:39:10Z">
                      <w:r w:rsidDel="00000000" w:rsidR="00000000" w:rsidRPr="00000000">
                        <w:rPr>
                          <w:sz w:val="22"/>
                          <w:szCs w:val="22"/>
                          <w:rtl w:val="0"/>
                        </w:rPr>
                        <w:delText xml:space="preserve">focuses on </w:delText>
                      </w:r>
                    </w:del>
                  </w:sdtContent>
                </w:sdt>
                <w:sdt>
                  <w:sdtPr>
                    <w:tag w:val="goog_rdk_52"/>
                  </w:sdtPr>
                  <w:sdtContent>
                    <w:del w:author="Guillermo Navalón" w:id="7" w:date="2023-12-15T09:20:09Z">
                      <w:r w:rsidDel="00000000" w:rsidR="00000000" w:rsidRPr="00000000">
                        <w:rPr>
                          <w:sz w:val="22"/>
                          <w:szCs w:val="22"/>
                          <w:rtl w:val="0"/>
                        </w:rPr>
                        <w:delText xml:space="preserve">quantified species richness </w:delText>
                      </w:r>
                    </w:del>
                  </w:sdtContent>
                </w:sdt>
              </w:ins>
            </w:sdtContent>
          </w:sdt>
          <w:sdt>
            <w:sdtPr>
              <w:tag w:val="goog_rdk_53"/>
            </w:sdtPr>
            <w:sdtContent>
              <w:del w:author="Guillermo Navalón" w:id="7" w:date="2023-12-15T09:20:09Z">
                <w:r w:rsidDel="00000000" w:rsidR="00000000" w:rsidRPr="00000000">
                  <w:rPr>
                    <w:rtl w:val="0"/>
                  </w:rPr>
                </w:r>
              </w:del>
            </w:sdtContent>
          </w:sdt>
        </w:p>
      </w:sdtContent>
    </w:sdt>
    <w:p w:rsidR="00000000" w:rsidDel="00000000" w:rsidP="00000000" w:rsidRDefault="00000000" w:rsidRPr="00000000" w14:paraId="0000000B">
      <w:pPr>
        <w:spacing w:before="120" w:lineRule="auto"/>
        <w:jc w:val="both"/>
        <w:rPr>
          <w:sz w:val="22"/>
          <w:szCs w:val="22"/>
        </w:rPr>
      </w:pPr>
      <w:sdt>
        <w:sdtPr>
          <w:tag w:val="goog_rdk_55"/>
        </w:sdtPr>
        <w:sdtContent>
          <w:del w:author="Guillermo Navalón" w:id="7" w:date="2023-12-15T09:20:09Z">
            <w:r w:rsidDel="00000000" w:rsidR="00000000" w:rsidRPr="00000000">
              <w:rPr>
                <w:sz w:val="22"/>
                <w:szCs w:val="22"/>
                <w:rtl w:val="0"/>
              </w:rPr>
              <w:delText xml:space="preserve">The study of patterns of biodiversity constitutes the core of macroevolutionary research. Species richness patterns of many groups of the tree of life have been widely reported for decades, but in recent years we have seen an increasing interest in</w:delText>
            </w:r>
          </w:del>
        </w:sdtContent>
      </w:sdt>
      <w:sdt>
        <w:sdtPr>
          <w:tag w:val="goog_rdk_56"/>
        </w:sdtPr>
        <w:sdtContent>
          <w:ins w:author="Lizzy Steell" w:id="22" w:date="2023-12-16T17:39:29Z">
            <w:r w:rsidDel="00000000" w:rsidR="00000000" w:rsidRPr="00000000">
              <w:rPr>
                <w:sz w:val="22"/>
                <w:szCs w:val="22"/>
                <w:rtl w:val="0"/>
              </w:rPr>
              <w:t xml:space="preserve">and </w:t>
            </w:r>
          </w:ins>
        </w:sdtContent>
      </w:sdt>
      <w:sdt>
        <w:sdtPr>
          <w:tag w:val="goog_rdk_57"/>
        </w:sdtPr>
        <w:sdtContent>
          <w:del w:author="Lizzy Steell" w:id="22" w:date="2023-12-16T17:39:29Z">
            <w:r w:rsidDel="00000000" w:rsidR="00000000" w:rsidRPr="00000000">
              <w:rPr>
                <w:sz w:val="22"/>
                <w:szCs w:val="22"/>
                <w:rtl w:val="0"/>
              </w:rPr>
              <w:delText xml:space="preserve"> the </w:delText>
            </w:r>
          </w:del>
        </w:sdtContent>
      </w:sdt>
      <w:r w:rsidDel="00000000" w:rsidR="00000000" w:rsidRPr="00000000">
        <w:rPr>
          <w:sz w:val="22"/>
          <w:szCs w:val="22"/>
          <w:rtl w:val="0"/>
        </w:rPr>
        <w:t xml:space="preserve">phylogenetic </w:t>
      </w:r>
      <w:sdt>
        <w:sdtPr>
          <w:tag w:val="goog_rdk_58"/>
        </w:sdtPr>
        <w:sdtContent>
          <w:del w:author="Guillermo Navalón" w:id="23" w:date="2023-12-15T10:00:58Z">
            <w:r w:rsidDel="00000000" w:rsidR="00000000" w:rsidRPr="00000000">
              <w:rPr>
                <w:sz w:val="22"/>
                <w:szCs w:val="22"/>
                <w:rtl w:val="0"/>
              </w:rPr>
              <w:delText xml:space="preserve">component of those patterns (phylogenetic diversity), given the importance of knowing the species </w:delText>
            </w:r>
          </w:del>
        </w:sdtContent>
      </w:sdt>
      <w:r w:rsidDel="00000000" w:rsidR="00000000" w:rsidRPr="00000000">
        <w:rPr>
          <w:sz w:val="22"/>
          <w:szCs w:val="22"/>
          <w:rtl w:val="0"/>
        </w:rPr>
        <w:t xml:space="preserve">relatedness</w:t>
      </w:r>
      <w:sdt>
        <w:sdtPr>
          <w:tag w:val="goog_rdk_59"/>
        </w:sdtPr>
        <w:sdtContent>
          <w:ins w:author="Guillermo Navalón" w:id="24" w:date="2023-12-15T10:01:00Z">
            <w:r w:rsidDel="00000000" w:rsidR="00000000" w:rsidRPr="00000000">
              <w:rPr>
                <w:sz w:val="22"/>
                <w:szCs w:val="22"/>
                <w:rtl w:val="0"/>
              </w:rPr>
              <w:t xml:space="preserve"> </w:t>
            </w:r>
          </w:ins>
        </w:sdtContent>
      </w:sdt>
      <w:sdt>
        <w:sdtPr>
          <w:tag w:val="goog_rdk_60"/>
        </w:sdtPr>
        <w:sdtContent>
          <w:ins w:author="Lizzy Steell" w:id="25" w:date="2023-12-16T17:40:21Z">
            <w:r w:rsidDel="00000000" w:rsidR="00000000" w:rsidRPr="00000000">
              <w:rPr>
                <w:sz w:val="22"/>
                <w:szCs w:val="22"/>
                <w:rtl w:val="0"/>
              </w:rPr>
              <w:t xml:space="preserve">across </w:t>
            </w:r>
          </w:ins>
        </w:sdtContent>
      </w:sdt>
      <w:sdt>
        <w:sdtPr>
          <w:tag w:val="goog_rdk_61"/>
        </w:sdtPr>
        <w:sdtContent>
          <w:ins w:author="Guillermo Navalón" w:id="24" w:date="2023-12-15T10:01:00Z">
            <w:sdt>
              <w:sdtPr>
                <w:tag w:val="goog_rdk_62"/>
              </w:sdtPr>
              <w:sdtContent>
                <w:del w:author="Lizzy Steell" w:id="25" w:date="2023-12-16T17:40:21Z">
                  <w:r w:rsidDel="00000000" w:rsidR="00000000" w:rsidRPr="00000000">
                    <w:rPr>
                      <w:sz w:val="22"/>
                      <w:szCs w:val="22"/>
                      <w:rtl w:val="0"/>
                    </w:rPr>
                    <w:delText xml:space="preserve">of species present in a given </w:delText>
                  </w:r>
                </w:del>
              </w:sdtContent>
            </w:sdt>
            <w:r w:rsidDel="00000000" w:rsidR="00000000" w:rsidRPr="00000000">
              <w:rPr>
                <w:sz w:val="22"/>
                <w:szCs w:val="22"/>
                <w:rtl w:val="0"/>
              </w:rPr>
              <w:t xml:space="preserve">geographic </w:t>
            </w:r>
            <w:sdt>
              <w:sdtPr>
                <w:tag w:val="goog_rdk_63"/>
              </w:sdtPr>
              <w:sdtContent>
                <w:del w:author="Lizzy Steell" w:id="26" w:date="2023-12-16T17:40:28Z">
                  <w:r w:rsidDel="00000000" w:rsidR="00000000" w:rsidRPr="00000000">
                    <w:rPr>
                      <w:sz w:val="22"/>
                      <w:szCs w:val="22"/>
                      <w:rtl w:val="0"/>
                    </w:rPr>
                    <w:delText xml:space="preserve"> </w:delText>
                  </w:r>
                </w:del>
              </w:sdtContent>
            </w:sdt>
            <w:r w:rsidDel="00000000" w:rsidR="00000000" w:rsidRPr="00000000">
              <w:rPr>
                <w:sz w:val="22"/>
                <w:szCs w:val="22"/>
                <w:rtl w:val="0"/>
              </w:rPr>
              <w:t xml:space="preserve">area</w:t>
            </w:r>
          </w:ins>
        </w:sdtContent>
      </w:sdt>
      <w:sdt>
        <w:sdtPr>
          <w:tag w:val="goog_rdk_64"/>
        </w:sdtPr>
        <w:sdtContent>
          <w:ins w:author="Lizzy Steell" w:id="27" w:date="2023-12-16T17:40:32Z">
            <w:r w:rsidDel="00000000" w:rsidR="00000000" w:rsidRPr="00000000">
              <w:rPr>
                <w:sz w:val="22"/>
                <w:szCs w:val="22"/>
                <w:rtl w:val="0"/>
              </w:rPr>
              <w:t xml:space="preserve">s for more than 28,000 extant tetrapod species in one of the largest quantifications of phylogenetic diversity for vertebrates to date.</w:t>
            </w:r>
          </w:ins>
        </w:sdtContent>
      </w:sdt>
      <w:sdt>
        <w:sdtPr>
          <w:tag w:val="goog_rdk_65"/>
        </w:sdtPr>
        <w:sdtContent>
          <w:ins w:author="Guillermo Navalón" w:id="24" w:date="2023-12-15T10:01:00Z">
            <w:sdt>
              <w:sdtPr>
                <w:tag w:val="goog_rdk_66"/>
              </w:sdtPr>
              <w:sdtContent>
                <w:del w:author="Lizzy Steell" w:id="27" w:date="2023-12-16T17:40:32Z">
                  <w:r w:rsidDel="00000000" w:rsidR="00000000" w:rsidRPr="00000000">
                    <w:rPr>
                      <w:sz w:val="22"/>
                      <w:szCs w:val="22"/>
                      <w:rtl w:val="0"/>
                    </w:rPr>
                    <w:delText xml:space="preserve">, </w:delText>
                  </w:r>
                </w:del>
              </w:sdtContent>
            </w:sdt>
          </w:ins>
        </w:sdtContent>
      </w:sdt>
      <w:sdt>
        <w:sdtPr>
          <w:tag w:val="goog_rdk_67"/>
        </w:sdtPr>
        <w:sdtContent>
          <w:ins w:author="Lizzy Steell" w:id="28" w:date="2023-12-16T17:42:02Z">
            <w:sdt>
              <w:sdtPr>
                <w:tag w:val="goog_rdk_68"/>
              </w:sdtPr>
              <w:sdtContent>
                <w:del w:author="Lizzy Steell" w:id="28" w:date="2023-12-16T17:42:02Z">
                  <w:r w:rsidDel="00000000" w:rsidR="00000000" w:rsidRPr="00000000">
                    <w:rPr>
                      <w:sz w:val="22"/>
                      <w:szCs w:val="22"/>
                      <w:rtl w:val="0"/>
                    </w:rPr>
                    <w:delText xml:space="preserve">in a </w:delText>
                  </w:r>
                </w:del>
              </w:sdtContent>
            </w:sdt>
          </w:ins>
        </w:sdtContent>
      </w:sdt>
      <w:sdt>
        <w:sdtPr>
          <w:tag w:val="goog_rdk_69"/>
        </w:sdtPr>
        <w:sdtContent>
          <w:ins w:author="Guillermo Navalón" w:id="24" w:date="2023-12-15T10:01:00Z">
            <w:sdt>
              <w:sdtPr>
                <w:tag w:val="goog_rdk_70"/>
              </w:sdtPr>
              <w:sdtContent>
                <w:del w:author="Lizzy Steell" w:id="28" w:date="2023-12-16T17:42:02Z">
                  <w:r w:rsidDel="00000000" w:rsidR="00000000" w:rsidRPr="00000000">
                    <w:rPr>
                      <w:sz w:val="22"/>
                      <w:szCs w:val="22"/>
                      <w:rtl w:val="0"/>
                    </w:rPr>
                    <w:delText xml:space="preserve">which integrates phylogenetic history with the quantification of</w:delText>
                  </w:r>
                </w:del>
              </w:sdtContent>
            </w:sdt>
          </w:ins>
        </w:sdtContent>
      </w:sdt>
      <w:sdt>
        <w:sdtPr>
          <w:tag w:val="goog_rdk_71"/>
        </w:sdtPr>
        <w:sdtContent>
          <w:del w:author="Lizzy Steell" w:id="28" w:date="2023-12-16T17:42:02Z">
            <w:r w:rsidDel="00000000" w:rsidR="00000000" w:rsidRPr="00000000">
              <w:rPr>
                <w:sz w:val="22"/>
                <w:szCs w:val="22"/>
                <w:rtl w:val="0"/>
              </w:rPr>
              <w:delText xml:space="preserve"> to decipher the evolutionary processes that have shaped today’s</w:delText>
            </w:r>
            <w:r w:rsidDel="00000000" w:rsidR="00000000" w:rsidRPr="00000000">
              <w:rPr>
                <w:sz w:val="22"/>
                <w:szCs w:val="22"/>
                <w:rtl w:val="0"/>
              </w:rPr>
              <w:delText xml:space="preserve"> biodiversity. </w:delText>
            </w:r>
          </w:del>
        </w:sdtContent>
      </w:sdt>
      <w:sdt>
        <w:sdtPr>
          <w:tag w:val="goog_rdk_72"/>
        </w:sdtPr>
        <w:sdtContent>
          <w:ins w:author="Guillermo Navalón" w:id="29" w:date="2023-12-15T10:03:46Z">
            <w:r w:rsidDel="00000000" w:rsidR="00000000" w:rsidRPr="00000000">
              <w:rPr>
                <w:sz w:val="22"/>
                <w:szCs w:val="22"/>
                <w:rtl w:val="0"/>
              </w:rPr>
              <w:t xml:space="preserve">T</w:t>
            </w:r>
          </w:ins>
        </w:sdtContent>
      </w:sdt>
      <w:sdt>
        <w:sdtPr>
          <w:tag w:val="goog_rdk_73"/>
        </w:sdtPr>
        <w:sdtContent>
          <w:del w:author="Guillermo Navalón" w:id="29" w:date="2023-12-15T10:03:46Z">
            <w:r w:rsidDel="00000000" w:rsidR="00000000" w:rsidRPr="00000000">
              <w:rPr>
                <w:sz w:val="22"/>
                <w:szCs w:val="22"/>
                <w:rtl w:val="0"/>
              </w:rPr>
              <w:delText xml:space="preserve">Furthermore, t</w:delText>
            </w:r>
          </w:del>
        </w:sdtContent>
      </w:sdt>
      <w:r w:rsidDel="00000000" w:rsidR="00000000" w:rsidRPr="00000000">
        <w:rPr>
          <w:sz w:val="22"/>
          <w:szCs w:val="22"/>
          <w:rtl w:val="0"/>
        </w:rPr>
        <w:t xml:space="preserve">he phylogenetic dimension of </w:t>
      </w:r>
      <w:sdt>
        <w:sdtPr>
          <w:tag w:val="goog_rdk_74"/>
        </w:sdtPr>
        <w:sdtContent>
          <w:del w:author="Lizzy Steell" w:id="30" w:date="2023-12-16T17:49:48Z">
            <w:r w:rsidDel="00000000" w:rsidR="00000000" w:rsidRPr="00000000">
              <w:rPr>
                <w:sz w:val="22"/>
                <w:szCs w:val="22"/>
                <w:rtl w:val="0"/>
              </w:rPr>
              <w:delText xml:space="preserve">diversity </w:delText>
            </w:r>
          </w:del>
        </w:sdtContent>
      </w:sdt>
      <w:r w:rsidDel="00000000" w:rsidR="00000000" w:rsidRPr="00000000">
        <w:rPr>
          <w:sz w:val="22"/>
          <w:szCs w:val="22"/>
          <w:rtl w:val="0"/>
        </w:rPr>
        <w:t xml:space="preserve">patterns</w:t>
      </w:r>
      <w:sdt>
        <w:sdtPr>
          <w:tag w:val="goog_rdk_75"/>
        </w:sdtPr>
        <w:sdtContent>
          <w:ins w:author="Lizzy Steell" w:id="31" w:date="2023-12-16T17:49:50Z">
            <w:r w:rsidDel="00000000" w:rsidR="00000000" w:rsidRPr="00000000">
              <w:rPr>
                <w:sz w:val="22"/>
                <w:szCs w:val="22"/>
                <w:rtl w:val="0"/>
              </w:rPr>
              <w:t xml:space="preserve"> in bio</w:t>
            </w:r>
            <w:r w:rsidDel="00000000" w:rsidR="00000000" w:rsidRPr="00000000">
              <w:rPr>
                <w:sz w:val="22"/>
                <w:szCs w:val="22"/>
                <w:rtl w:val="0"/>
              </w:rPr>
              <w:t xml:space="preserve">diversity</w:t>
            </w:r>
          </w:ins>
        </w:sdtContent>
      </w:sdt>
      <w:r w:rsidDel="00000000" w:rsidR="00000000" w:rsidRPr="00000000">
        <w:rPr>
          <w:sz w:val="22"/>
          <w:szCs w:val="22"/>
          <w:rtl w:val="0"/>
        </w:rPr>
        <w:t xml:space="preserve"> </w:t>
      </w:r>
      <w:sdt>
        <w:sdtPr>
          <w:tag w:val="goog_rdk_76"/>
        </w:sdtPr>
        <w:sdtContent>
          <w:ins w:author="Lizzy Steell" w:id="32" w:date="2023-12-16T17:45:34Z">
            <w:r w:rsidDel="00000000" w:rsidR="00000000" w:rsidRPr="00000000">
              <w:rPr>
                <w:sz w:val="22"/>
                <w:szCs w:val="22"/>
                <w:rtl w:val="0"/>
              </w:rPr>
              <w:t xml:space="preserve">also bears</w:t>
            </w:r>
          </w:ins>
        </w:sdtContent>
      </w:sdt>
      <w:sdt>
        <w:sdtPr>
          <w:tag w:val="goog_rdk_77"/>
        </w:sdtPr>
        <w:sdtContent>
          <w:del w:author="Lizzy Steell" w:id="32" w:date="2023-12-16T17:45:34Z">
            <w:r w:rsidDel="00000000" w:rsidR="00000000" w:rsidRPr="00000000">
              <w:rPr>
                <w:sz w:val="22"/>
                <w:szCs w:val="22"/>
                <w:rtl w:val="0"/>
              </w:rPr>
              <w:delText xml:space="preserve">has</w:delText>
            </w:r>
          </w:del>
        </w:sdtContent>
      </w:sdt>
      <w:sdt>
        <w:sdtPr>
          <w:tag w:val="goog_rdk_78"/>
        </w:sdtPr>
        <w:sdtContent>
          <w:ins w:author="Guillermo Navalón" w:id="33" w:date="2023-12-15T10:03:50Z">
            <w:r w:rsidDel="00000000" w:rsidR="00000000" w:rsidRPr="00000000">
              <w:rPr>
                <w:sz w:val="22"/>
                <w:szCs w:val="22"/>
                <w:rtl w:val="0"/>
              </w:rPr>
              <w:t xml:space="preserve"> </w:t>
            </w:r>
            <w:sdt>
              <w:sdtPr>
                <w:tag w:val="goog_rdk_79"/>
              </w:sdtPr>
              <w:sdtContent>
                <w:del w:author="Lizzy Steell" w:id="32" w:date="2023-12-16T17:45:34Z">
                  <w:r w:rsidDel="00000000" w:rsidR="00000000" w:rsidRPr="00000000">
                    <w:rPr>
                      <w:sz w:val="22"/>
                      <w:szCs w:val="22"/>
                      <w:rtl w:val="0"/>
                    </w:rPr>
                    <w:delText xml:space="preserve">also</w:delText>
                  </w:r>
                </w:del>
              </w:sdtContent>
            </w:sdt>
          </w:ins>
        </w:sdtContent>
      </w:sdt>
      <w:sdt>
        <w:sdtPr>
          <w:tag w:val="goog_rdk_80"/>
        </w:sdtPr>
        <w:sdtContent>
          <w:del w:author="Lizzy Steell" w:id="32" w:date="2023-12-16T17:45:34Z">
            <w:r w:rsidDel="00000000" w:rsidR="00000000" w:rsidRPr="00000000">
              <w:rPr>
                <w:sz w:val="22"/>
                <w:szCs w:val="22"/>
                <w:rtl w:val="0"/>
              </w:rPr>
              <w:delText xml:space="preserve"> crucial </w:delText>
            </w:r>
          </w:del>
        </w:sdtContent>
      </w:sdt>
      <w:r w:rsidDel="00000000" w:rsidR="00000000" w:rsidRPr="00000000">
        <w:rPr>
          <w:sz w:val="22"/>
          <w:szCs w:val="22"/>
          <w:rtl w:val="0"/>
        </w:rPr>
        <w:t xml:space="preserve">implications for conservation</w:t>
      </w:r>
      <w:sdt>
        <w:sdtPr>
          <w:tag w:val="goog_rdk_81"/>
        </w:sdtPr>
        <w:sdtContent>
          <w:del w:author="Guillermo Navalón" w:id="34" w:date="2023-12-15T10:14:48Z"/>
          <w:sdt>
            <w:sdtPr>
              <w:tag w:val="goog_rdk_82"/>
            </w:sdtPr>
            <w:sdtContent>
              <w:commentRangeStart w:id="0"/>
            </w:sdtContent>
          </w:sdt>
          <w:del w:author="Guillermo Navalón" w:id="34" w:date="2023-12-15T10:14:48Z">
            <w:r w:rsidDel="00000000" w:rsidR="00000000" w:rsidRPr="00000000">
              <w:rPr>
                <w:sz w:val="22"/>
                <w:szCs w:val="22"/>
                <w:rtl w:val="0"/>
              </w:rPr>
              <w:delText xml:space="preserve"> studies</w:delText>
            </w:r>
          </w:del>
        </w:sdtContent>
      </w:sdt>
      <w:sdt>
        <w:sdtPr>
          <w:tag w:val="goog_rdk_83"/>
        </w:sdtPr>
        <w:sdtContent>
          <w:ins w:author="Lizzy Steell" w:id="35" w:date="2023-12-16T17:50:15Z">
            <w:commentRangeEnd w:id="0"/>
            <w:r w:rsidDel="00000000" w:rsidR="00000000" w:rsidRPr="00000000">
              <w:commentReference w:id="0"/>
            </w:r>
            <w:r w:rsidDel="00000000" w:rsidR="00000000" w:rsidRPr="00000000">
              <w:rPr>
                <w:sz w:val="22"/>
                <w:szCs w:val="22"/>
                <w:rtl w:val="0"/>
              </w:rPr>
              <w:t xml:space="preserve"> prioritisation and strategy</w:t>
            </w:r>
          </w:ins>
        </w:sdtContent>
      </w:sdt>
      <w:r w:rsidDel="00000000" w:rsidR="00000000" w:rsidRPr="00000000">
        <w:rPr>
          <w:sz w:val="22"/>
          <w:szCs w:val="22"/>
          <w:rtl w:val="0"/>
        </w:rPr>
        <w:t xml:space="preserve">, since preserving evolutionary history</w:t>
      </w:r>
      <w:sdt>
        <w:sdtPr>
          <w:tag w:val="goog_rdk_84"/>
        </w:sdtPr>
        <w:sdtContent>
          <w:ins w:author="Guillermo Navalón" w:id="36" w:date="2023-12-15T10:26:54Z">
            <w:r w:rsidDel="00000000" w:rsidR="00000000" w:rsidRPr="00000000">
              <w:rPr>
                <w:sz w:val="22"/>
                <w:szCs w:val="22"/>
                <w:rtl w:val="0"/>
              </w:rPr>
              <w:t xml:space="preserve">,</w:t>
            </w:r>
          </w:ins>
        </w:sdtContent>
      </w:sdt>
      <w:r w:rsidDel="00000000" w:rsidR="00000000" w:rsidRPr="00000000">
        <w:rPr>
          <w:sz w:val="22"/>
          <w:szCs w:val="22"/>
          <w:rtl w:val="0"/>
        </w:rPr>
        <w:t xml:space="preserve"> </w:t>
      </w:r>
      <w:sdt>
        <w:sdtPr>
          <w:tag w:val="goog_rdk_85"/>
        </w:sdtPr>
        <w:sdtContent>
          <w:del w:author="Guillermo Navalón" w:id="37" w:date="2023-12-15T10:06:20Z">
            <w:r w:rsidDel="00000000" w:rsidR="00000000" w:rsidRPr="00000000">
              <w:rPr>
                <w:sz w:val="22"/>
                <w:szCs w:val="22"/>
                <w:rtl w:val="0"/>
              </w:rPr>
              <w:delText xml:space="preserve">(</w:delText>
            </w:r>
          </w:del>
        </w:sdtContent>
      </w:sdt>
      <w:r w:rsidDel="00000000" w:rsidR="00000000" w:rsidRPr="00000000">
        <w:rPr>
          <w:sz w:val="22"/>
          <w:szCs w:val="22"/>
          <w:rtl w:val="0"/>
        </w:rPr>
        <w:t xml:space="preserve">and not only </w:t>
      </w:r>
      <w:sdt>
        <w:sdtPr>
          <w:tag w:val="goog_rdk_86"/>
        </w:sdtPr>
        <w:sdtContent>
          <w:del w:author="Guillermo Navalón" w:id="38" w:date="2023-12-15T10:06:11Z">
            <w:r w:rsidDel="00000000" w:rsidR="00000000" w:rsidRPr="00000000">
              <w:rPr>
                <w:sz w:val="22"/>
                <w:szCs w:val="22"/>
                <w:rtl w:val="0"/>
              </w:rPr>
              <w:delText xml:space="preserve">richness </w:delText>
            </w:r>
          </w:del>
        </w:sdtContent>
      </w:sdt>
      <w:r w:rsidDel="00000000" w:rsidR="00000000" w:rsidRPr="00000000">
        <w:rPr>
          <w:sz w:val="22"/>
          <w:szCs w:val="22"/>
          <w:rtl w:val="0"/>
        </w:rPr>
        <w:t xml:space="preserve">hotspots</w:t>
      </w:r>
      <w:sdt>
        <w:sdtPr>
          <w:tag w:val="goog_rdk_87"/>
        </w:sdtPr>
        <w:sdtContent>
          <w:ins w:author="Guillermo Navalón" w:id="39" w:date="2023-12-15T10:06:14Z">
            <w:r w:rsidDel="00000000" w:rsidR="00000000" w:rsidRPr="00000000">
              <w:rPr>
                <w:sz w:val="22"/>
                <w:szCs w:val="22"/>
                <w:rtl w:val="0"/>
              </w:rPr>
              <w:t xml:space="preserve"> of species richness, </w:t>
            </w:r>
          </w:ins>
        </w:sdtContent>
      </w:sdt>
      <w:sdt>
        <w:sdtPr>
          <w:tag w:val="goog_rdk_88"/>
        </w:sdtPr>
        <w:sdtContent>
          <w:del w:author="Guillermo Navalón" w:id="39" w:date="2023-12-15T10:06:14Z">
            <w:r w:rsidDel="00000000" w:rsidR="00000000" w:rsidRPr="00000000">
              <w:rPr>
                <w:sz w:val="22"/>
                <w:szCs w:val="22"/>
                <w:rtl w:val="0"/>
              </w:rPr>
              <w:delText xml:space="preserve">)</w:delText>
            </w:r>
          </w:del>
        </w:sdtContent>
      </w:sdt>
      <w:r w:rsidDel="00000000" w:rsidR="00000000" w:rsidRPr="00000000">
        <w:rPr>
          <w:sz w:val="22"/>
          <w:szCs w:val="22"/>
          <w:rtl w:val="0"/>
        </w:rPr>
        <w:t xml:space="preserve"> has become a priority </w:t>
      </w:r>
      <w:sdt>
        <w:sdtPr>
          <w:tag w:val="goog_rdk_89"/>
        </w:sdtPr>
        <w:sdtContent>
          <w:ins w:author="Guillermo Navalón" w:id="40" w:date="2023-12-15T10:03:57Z">
            <w:r w:rsidDel="00000000" w:rsidR="00000000" w:rsidRPr="00000000">
              <w:rPr>
                <w:sz w:val="22"/>
                <w:szCs w:val="22"/>
                <w:rtl w:val="0"/>
              </w:rPr>
              <w:t xml:space="preserve">in the</w:t>
            </w:r>
            <w:r w:rsidDel="00000000" w:rsidR="00000000" w:rsidRPr="00000000">
              <w:rPr>
                <w:sz w:val="22"/>
                <w:szCs w:val="22"/>
                <w:rtl w:val="0"/>
              </w:rPr>
              <w:t xml:space="preserve"> </w:t>
            </w:r>
          </w:ins>
        </w:sdtContent>
      </w:sdt>
      <w:sdt>
        <w:sdtPr>
          <w:tag w:val="goog_rdk_90"/>
        </w:sdtPr>
        <w:sdtContent>
          <w:del w:author="Guillermo Navalón" w:id="40" w:date="2023-12-15T10:03:57Z">
            <w:r w:rsidDel="00000000" w:rsidR="00000000" w:rsidRPr="00000000">
              <w:rPr>
                <w:sz w:val="22"/>
                <w:szCs w:val="22"/>
                <w:rtl w:val="0"/>
              </w:rPr>
              <w:delText xml:space="preserve">to </w:delText>
            </w:r>
          </w:del>
        </w:sdtContent>
      </w:sdt>
      <w:r w:rsidDel="00000000" w:rsidR="00000000" w:rsidRPr="00000000">
        <w:rPr>
          <w:sz w:val="22"/>
          <w:szCs w:val="22"/>
          <w:rtl w:val="0"/>
        </w:rPr>
        <w:t xml:space="preserve">face </w:t>
      </w:r>
      <w:sdt>
        <w:sdtPr>
          <w:tag w:val="goog_rdk_91"/>
        </w:sdtPr>
        <w:sdtContent>
          <w:ins w:author="Guillermo Navalón" w:id="41" w:date="2023-12-15T10:04:02Z">
            <w:r w:rsidDel="00000000" w:rsidR="00000000" w:rsidRPr="00000000">
              <w:rPr>
                <w:sz w:val="22"/>
                <w:szCs w:val="22"/>
                <w:rtl w:val="0"/>
              </w:rPr>
              <w:t xml:space="preserve">of </w:t>
            </w:r>
          </w:ins>
        </w:sdtContent>
      </w:sdt>
      <w:r w:rsidDel="00000000" w:rsidR="00000000" w:rsidRPr="00000000">
        <w:rPr>
          <w:sz w:val="22"/>
          <w:szCs w:val="22"/>
          <w:rtl w:val="0"/>
        </w:rPr>
        <w:t xml:space="preserve">the challenges imposed by the ongoing loss of biodiversity at a global scale. </w:t>
      </w:r>
    </w:p>
    <w:sdt>
      <w:sdtPr>
        <w:tag w:val="goog_rdk_101"/>
      </w:sdtPr>
      <w:sdtContent>
        <w:p w:rsidR="00000000" w:rsidDel="00000000" w:rsidP="00000000" w:rsidRDefault="00000000" w:rsidRPr="00000000" w14:paraId="0000000C">
          <w:pPr>
            <w:spacing w:before="120" w:lineRule="auto"/>
            <w:jc w:val="both"/>
            <w:rPr>
              <w:ins w:author="Guillermo Navalón" w:id="43" w:date="2023-12-15T10:04:42Z"/>
              <w:del w:author="Guillermo Navalón" w:id="43" w:date="2023-12-15T10:04:42Z"/>
              <w:sz w:val="22"/>
              <w:szCs w:val="22"/>
            </w:rPr>
          </w:pPr>
          <w:sdt>
            <w:sdtPr>
              <w:tag w:val="goog_rdk_93"/>
            </w:sdtPr>
            <w:sdtContent>
              <w:ins w:author="Lizzy Steell" w:id="42" w:date="2023-12-16T17:51:09Z">
                <w:r w:rsidDel="00000000" w:rsidR="00000000" w:rsidRPr="00000000">
                  <w:rPr>
                    <w:sz w:val="22"/>
                    <w:szCs w:val="22"/>
                    <w:rtl w:val="0"/>
                  </w:rPr>
                  <w:t xml:space="preserve">Our results reveal that</w:t>
                </w:r>
              </w:ins>
            </w:sdtContent>
          </w:sdt>
          <w:sdt>
            <w:sdtPr>
              <w:tag w:val="goog_rdk_94"/>
            </w:sdtPr>
            <w:sdtContent>
              <w:ins w:author="Guillermo Navalón" w:id="43" w:date="2023-12-15T10:04:42Z">
                <w:sdt>
                  <w:sdtPr>
                    <w:tag w:val="goog_rdk_95"/>
                  </w:sdtPr>
                  <w:sdtContent>
                    <w:del w:author="Lizzy Steell" w:id="42" w:date="2023-12-16T17:51:09Z">
                      <w:r w:rsidDel="00000000" w:rsidR="00000000" w:rsidRPr="00000000">
                        <w:rPr>
                          <w:sz w:val="22"/>
                          <w:szCs w:val="22"/>
                          <w:rtl w:val="0"/>
                        </w:rPr>
                        <w:delText xml:space="preserve">Integrating the patterns from all tetrapods we found:</w:delText>
                      </w:r>
                    </w:del>
                  </w:sdtContent>
                </w:sdt>
                <w:r w:rsidDel="00000000" w:rsidR="00000000" w:rsidRPr="00000000">
                  <w:rPr>
                    <w:sz w:val="22"/>
                    <w:szCs w:val="22"/>
                    <w:rtl w:val="0"/>
                  </w:rPr>
                  <w:t xml:space="preserve"> </w:t>
                </w:r>
              </w:ins>
            </w:sdtContent>
          </w:sdt>
          <w:sdt>
            <w:sdtPr>
              <w:tag w:val="goog_rdk_96"/>
            </w:sdtPr>
            <w:sdtContent>
              <w:ins w:author="Lizzy Steell" w:id="44" w:date="2023-12-16T17:51:59Z">
                <w:r w:rsidDel="00000000" w:rsidR="00000000" w:rsidRPr="00000000">
                  <w:rPr>
                    <w:sz w:val="22"/>
                    <w:szCs w:val="22"/>
                    <w:rtl w:val="0"/>
                  </w:rPr>
                  <w:t xml:space="preserve">there are </w:t>
                </w:r>
              </w:ins>
            </w:sdtContent>
          </w:sdt>
          <w:sdt>
            <w:sdtPr>
              <w:tag w:val="goog_rdk_97"/>
            </w:sdtPr>
            <w:sdtContent>
              <w:ins w:author="Guillermo Navalón" w:id="43" w:date="2023-12-15T10:04:42Z">
                <w:r w:rsidDel="00000000" w:rsidR="00000000" w:rsidRPr="00000000">
                  <w:rPr>
                    <w:sz w:val="22"/>
                    <w:szCs w:val="22"/>
                    <w:rtl w:val="0"/>
                  </w:rPr>
                  <w:t xml:space="preserve">common geographic regions with higher or lower phylogenetic diversity across all </w:t>
                </w:r>
              </w:ins>
            </w:sdtContent>
          </w:sdt>
          <w:sdt>
            <w:sdtPr>
              <w:tag w:val="goog_rdk_98"/>
            </w:sdtPr>
            <w:sdtContent>
              <w:ins w:author="Lizzy Steell" w:id="45" w:date="2023-12-16T17:51:23Z">
                <w:r w:rsidDel="00000000" w:rsidR="00000000" w:rsidRPr="00000000">
                  <w:rPr>
                    <w:sz w:val="22"/>
                    <w:szCs w:val="22"/>
                    <w:rtl w:val="0"/>
                  </w:rPr>
                  <w:t xml:space="preserve">tetrapod </w:t>
                </w:r>
              </w:ins>
            </w:sdtContent>
          </w:sdt>
          <w:sdt>
            <w:sdtPr>
              <w:tag w:val="goog_rdk_99"/>
            </w:sdtPr>
            <w:sdtContent>
              <w:ins w:author="Guillermo Navalón" w:id="43" w:date="2023-12-15T10:04:42Z">
                <w:r w:rsidDel="00000000" w:rsidR="00000000" w:rsidRPr="00000000">
                  <w:rPr>
                    <w:sz w:val="22"/>
                    <w:szCs w:val="22"/>
                    <w:rtl w:val="0"/>
                  </w:rPr>
                  <w:t xml:space="preserve">groups, a widespread effect of recent speciation rates but a negligible effect of clade age, and environmental variables differently affecting endotherm and ectotherm lineages. Our study contributes a completely novel global perspective of the generative processes of tetrapod biodiversity which could potentially guide the application of conservation measures and stimulate future studies focused on specific clades.</w:t>
                </w:r>
                <w:sdt>
                  <w:sdtPr>
                    <w:tag w:val="goog_rdk_100"/>
                  </w:sdtPr>
                  <w:sdtContent>
                    <w:del w:author="Guillermo Navalón" w:id="43" w:date="2023-12-15T10:04:42Z">
                      <w:r w:rsidDel="00000000" w:rsidR="00000000" w:rsidRPr="00000000">
                        <w:rPr>
                          <w:rtl w:val="0"/>
                        </w:rPr>
                      </w:r>
                    </w:del>
                  </w:sdtContent>
                </w:sdt>
              </w:ins>
            </w:sdtContent>
          </w:sdt>
        </w:p>
      </w:sdtContent>
    </w:sdt>
    <w:sdt>
      <w:sdtPr>
        <w:tag w:val="goog_rdk_107"/>
      </w:sdtPr>
      <w:sdtContent>
        <w:p w:rsidR="00000000" w:rsidDel="00000000" w:rsidP="00000000" w:rsidRDefault="00000000" w:rsidRPr="00000000" w14:paraId="0000000D">
          <w:pPr>
            <w:spacing w:before="120" w:lineRule="auto"/>
            <w:jc w:val="both"/>
            <w:rPr>
              <w:ins w:author="Guillermo Navalón" w:id="46" w:date="2023-12-15T09:46:23Z"/>
              <w:sz w:val="22"/>
              <w:szCs w:val="22"/>
            </w:rPr>
          </w:pPr>
          <w:sdt>
            <w:sdtPr>
              <w:tag w:val="goog_rdk_103"/>
            </w:sdtPr>
            <w:sdtContent>
              <w:del w:author="Guillermo Navalón" w:id="43" w:date="2023-12-15T10:04:42Z"/>
              <w:sdt>
                <w:sdtPr>
                  <w:tag w:val="goog_rdk_104"/>
                </w:sdtPr>
                <w:sdtContent>
                  <w:commentRangeStart w:id="1"/>
                </w:sdtContent>
              </w:sdt>
              <w:del w:author="Guillermo Navalón" w:id="43" w:date="2023-12-15T10:04:42Z">
                <w:r w:rsidDel="00000000" w:rsidR="00000000" w:rsidRPr="00000000">
                  <w:rPr>
                    <w:sz w:val="22"/>
                    <w:szCs w:val="22"/>
                    <w:rtl w:val="0"/>
                  </w:rPr>
                  <w:delText xml:space="preserve">In this work, we report patterns of a richness-corrected phylogenetic diversity metric (residual PD) for</w:delText>
                </w:r>
                <w:r w:rsidDel="00000000" w:rsidR="00000000" w:rsidRPr="00000000">
                  <w:rPr>
                    <w:sz w:val="22"/>
                    <w:szCs w:val="22"/>
                    <w:rtl w:val="0"/>
                  </w:rPr>
                  <w:delText xml:space="preserve"> amphibians, squamates, birds, and mammals</w:delText>
                </w:r>
                <w:r w:rsidDel="00000000" w:rsidR="00000000" w:rsidRPr="00000000">
                  <w:rPr>
                    <w:sz w:val="22"/>
                    <w:szCs w:val="22"/>
                    <w:rtl w:val="0"/>
                  </w:rPr>
                  <w:delText xml:space="preserve">. These have been independently studied in the past, but here we use recently published global distribution and phylogenetic data and, importantly, we interpret them in a common and comparative framework to uncover particular regions and continents where patterns are congruent or different across tetrapod clades, an endeavor that has not been made so far to our knowled</w:delText>
                </w:r>
                <w:r w:rsidDel="00000000" w:rsidR="00000000" w:rsidRPr="00000000">
                  <w:rPr>
                    <w:sz w:val="22"/>
                    <w:szCs w:val="22"/>
                    <w:rtl w:val="0"/>
                  </w:rPr>
                  <w:delText xml:space="preserve">ge. This enables a comprehensive search for the evolutionary and ecological causes underlying the patterns observed. We explicitly explore the relationship between residual PD levels and multiple factors: recent speciation rates, evolutionary time, and different climatic and environmental variables in the regions identified as extreme in their levels of species relatedness. Our results reveal an important effect of recent speciation rates in the patterns we report, and further suggest that other factors, such as clade-specific extinction dynamics and life history traits, might have also played a determinant role in shaping this diversity pattern across the globe. Therefore, we consider that</w:delText>
                </w:r>
              </w:del>
            </w:sdtContent>
          </w:sdt>
          <w:sdt>
            <w:sdtPr>
              <w:tag w:val="goog_rdk_105"/>
            </w:sdtPr>
            <w:sdtContent>
              <w:del w:author="Guillermo Navalón" w:id="46" w:date="2023-12-15T09:46:23Z">
                <w:r w:rsidDel="00000000" w:rsidR="00000000" w:rsidRPr="00000000">
                  <w:rPr>
                    <w:sz w:val="22"/>
                    <w:szCs w:val="22"/>
                    <w:rtl w:val="0"/>
                  </w:rPr>
                  <w:delText xml:space="preserve"> our work has the potential to open research avenues delving into these evolutionary and ecological patterns and processes.</w:delText>
                </w:r>
              </w:del>
            </w:sdtContent>
          </w:sdt>
          <w:sdt>
            <w:sdtPr>
              <w:tag w:val="goog_rdk_106"/>
            </w:sdtPr>
            <w:sdtContent>
              <w:ins w:author="Guillermo Navalón" w:id="46" w:date="2023-12-15T09:46:23Z">
                <w:commentRangeEnd w:id="1"/>
                <w:r w:rsidDel="00000000" w:rsidR="00000000" w:rsidRPr="00000000">
                  <w:commentReference w:id="1"/>
                </w:r>
                <w:r w:rsidDel="00000000" w:rsidR="00000000" w:rsidRPr="00000000">
                  <w:rPr>
                    <w:rtl w:val="0"/>
                  </w:rPr>
                </w:r>
              </w:ins>
            </w:sdtContent>
          </w:sdt>
        </w:p>
      </w:sdtContent>
    </w:sdt>
    <w:sdt>
      <w:sdtPr>
        <w:tag w:val="goog_rdk_111"/>
      </w:sdtPr>
      <w:sdtContent>
        <w:p w:rsidR="00000000" w:rsidDel="00000000" w:rsidP="00000000" w:rsidRDefault="00000000" w:rsidRPr="00000000" w14:paraId="0000000E">
          <w:pPr>
            <w:spacing w:before="120" w:lineRule="auto"/>
            <w:jc w:val="both"/>
            <w:rPr>
              <w:del w:author="Guillermo Navalón" w:id="46" w:date="2023-12-15T09:46:23Z"/>
              <w:sz w:val="22"/>
              <w:szCs w:val="22"/>
            </w:rPr>
          </w:pPr>
          <w:sdt>
            <w:sdtPr>
              <w:tag w:val="goog_rdk_108"/>
            </w:sdtPr>
            <w:sdtContent>
              <w:ins w:author="Guillermo Navalón" w:id="46" w:date="2023-12-15T09:46:23Z">
                <w:r w:rsidDel="00000000" w:rsidR="00000000" w:rsidRPr="00000000">
                  <w:rPr>
                    <w:sz w:val="22"/>
                    <w:szCs w:val="22"/>
                    <w:rtl w:val="0"/>
                  </w:rPr>
                  <w:t xml:space="preserve">We believe our results are relevant for all kinds of researchers interested in the origination and preservation of current biodiversity, </w:t>
                </w:r>
              </w:ins>
              <w:sdt>
                <w:sdtPr>
                  <w:tag w:val="goog_rdk_109"/>
                </w:sdtPr>
                <w:sdtContent>
                  <w:commentRangeStart w:id="2"/>
                </w:sdtContent>
              </w:sdt>
              <w:ins w:author="Guillermo Navalón" w:id="46" w:date="2023-12-15T09:46:23Z">
                <w:r w:rsidDel="00000000" w:rsidR="00000000" w:rsidRPr="00000000">
                  <w:rPr>
                    <w:sz w:val="22"/>
                    <w:szCs w:val="22"/>
                    <w:rtl w:val="0"/>
                  </w:rPr>
                  <w:t xml:space="preserve">as evidenced by the interest the submitted preprint from this article gathered in our field.  </w:t>
                </w:r>
              </w:ins>
            </w:sdtContent>
          </w:sdt>
          <w:sdt>
            <w:sdtPr>
              <w:tag w:val="goog_rdk_110"/>
            </w:sdtPr>
            <w:sdtContent>
              <w:del w:author="Guillermo Navalón" w:id="46" w:date="2023-12-15T09:46:23Z">
                <w:commentRangeEnd w:id="2"/>
                <w:r w:rsidDel="00000000" w:rsidR="00000000" w:rsidRPr="00000000">
                  <w:commentReference w:id="2"/>
                </w:r>
                <w:r w:rsidDel="00000000" w:rsidR="00000000" w:rsidRPr="00000000">
                  <w:rPr>
                    <w:rtl w:val="0"/>
                  </w:rPr>
                </w:r>
              </w:del>
            </w:sdtContent>
          </w:sdt>
        </w:p>
      </w:sdtContent>
    </w:sdt>
    <w:sdt>
      <w:sdtPr>
        <w:tag w:val="goog_rdk_140"/>
      </w:sdtPr>
      <w:sdtContent>
        <w:p w:rsidR="00000000" w:rsidDel="00000000" w:rsidP="00000000" w:rsidRDefault="00000000" w:rsidRPr="00000000" w14:paraId="0000000F">
          <w:pPr>
            <w:spacing w:before="120" w:lineRule="auto"/>
            <w:jc w:val="both"/>
            <w:rPr>
              <w:ins w:author="Guillermo Navalón" w:id="59" w:date="2023-12-15T10:24:58Z"/>
              <w:sz w:val="22"/>
              <w:szCs w:val="22"/>
            </w:rPr>
          </w:pPr>
          <w:sdt>
            <w:sdtPr>
              <w:tag w:val="goog_rdk_113"/>
            </w:sdtPr>
            <w:sdtContent>
              <w:ins w:author="Guillermo Navalón" w:id="46" w:date="2023-12-15T09:46:23Z">
                <w:r w:rsidDel="00000000" w:rsidR="00000000" w:rsidRPr="00000000">
                  <w:rPr>
                    <w:sz w:val="22"/>
                    <w:szCs w:val="22"/>
                    <w:rtl w:val="0"/>
                  </w:rPr>
                  <w:t xml:space="preserve">Moreover, </w:t>
                </w:r>
              </w:ins>
            </w:sdtContent>
          </w:sdt>
          <w:sdt>
            <w:sdtPr>
              <w:tag w:val="goog_rdk_114"/>
            </w:sdtPr>
            <w:sdtContent>
              <w:del w:author="Guillermo Navalón" w:id="46" w:date="2023-12-15T09:46:23Z">
                <w:r w:rsidDel="00000000" w:rsidR="00000000" w:rsidRPr="00000000">
                  <w:rPr>
                    <w:sz w:val="22"/>
                    <w:szCs w:val="22"/>
                    <w:rtl w:val="0"/>
                  </w:rPr>
                  <w:delText xml:space="preserve">W</w:delText>
                </w:r>
              </w:del>
            </w:sdtContent>
          </w:sdt>
          <w:sdt>
            <w:sdtPr>
              <w:tag w:val="goog_rdk_115"/>
            </w:sdtPr>
            <w:sdtContent>
              <w:ins w:author="Guillermo Navalón" w:id="46" w:date="2023-12-15T09:46:23Z">
                <w:r w:rsidDel="00000000" w:rsidR="00000000" w:rsidRPr="00000000">
                  <w:rPr>
                    <w:sz w:val="22"/>
                    <w:szCs w:val="22"/>
                    <w:rtl w:val="0"/>
                  </w:rPr>
                  <w:t xml:space="preserve">w</w:t>
                </w:r>
              </w:ins>
            </w:sdtContent>
          </w:sdt>
          <w:r w:rsidDel="00000000" w:rsidR="00000000" w:rsidRPr="00000000">
            <w:rPr>
              <w:sz w:val="22"/>
              <w:szCs w:val="22"/>
              <w:rtl w:val="0"/>
            </w:rPr>
            <w:t xml:space="preserve">e are </w:t>
          </w:r>
          <w:sdt>
            <w:sdtPr>
              <w:tag w:val="goog_rdk_116"/>
            </w:sdtPr>
            <w:sdtContent>
              <w:ins w:author="Guillermo Navalón" w:id="47" w:date="2023-12-15T10:22:02Z">
                <w:r w:rsidDel="00000000" w:rsidR="00000000" w:rsidRPr="00000000">
                  <w:rPr>
                    <w:sz w:val="22"/>
                    <w:szCs w:val="22"/>
                    <w:rtl w:val="0"/>
                  </w:rPr>
                  <w:t xml:space="preserve">also </w:t>
                </w:r>
              </w:ins>
            </w:sdtContent>
          </w:sdt>
          <w:r w:rsidDel="00000000" w:rsidR="00000000" w:rsidRPr="00000000">
            <w:rPr>
              <w:sz w:val="22"/>
              <w:szCs w:val="22"/>
              <w:rtl w:val="0"/>
            </w:rPr>
            <w:t xml:space="preserve">confident that the </w:t>
          </w:r>
          <w:sdt>
            <w:sdtPr>
              <w:tag w:val="goog_rdk_117"/>
            </w:sdtPr>
            <w:sdtContent>
              <w:del w:author="Guillermo Navalón" w:id="48" w:date="2023-12-15T10:22:09Z">
                <w:r w:rsidDel="00000000" w:rsidR="00000000" w:rsidRPr="00000000">
                  <w:rPr>
                    <w:sz w:val="22"/>
                    <w:szCs w:val="22"/>
                    <w:rtl w:val="0"/>
                  </w:rPr>
                  <w:delText xml:space="preserve">results of this paper, as well as its </w:delText>
                </w:r>
              </w:del>
            </w:sdtContent>
          </w:sdt>
          <w:r w:rsidDel="00000000" w:rsidR="00000000" w:rsidRPr="00000000">
            <w:rPr>
              <w:sz w:val="22"/>
              <w:szCs w:val="22"/>
              <w:rtl w:val="0"/>
            </w:rPr>
            <w:t xml:space="preserve">methodological and conceptual perspectives</w:t>
          </w:r>
          <w:sdt>
            <w:sdtPr>
              <w:tag w:val="goog_rdk_118"/>
            </w:sdtPr>
            <w:sdtContent>
              <w:ins w:author="Guillermo Navalón" w:id="49" w:date="2023-12-15T10:22:18Z">
                <w:r w:rsidDel="00000000" w:rsidR="00000000" w:rsidRPr="00000000">
                  <w:rPr>
                    <w:sz w:val="22"/>
                    <w:szCs w:val="22"/>
                    <w:rtl w:val="0"/>
                  </w:rPr>
                  <w:t xml:space="preserve"> of our study could be </w:t>
                </w:r>
              </w:ins>
            </w:sdtContent>
          </w:sdt>
          <w:sdt>
            <w:sdtPr>
              <w:tag w:val="goog_rdk_119"/>
            </w:sdtPr>
            <w:sdtContent>
              <w:del w:author="Guillermo Navalón" w:id="49" w:date="2023-12-15T10:22:18Z">
                <w:r w:rsidDel="00000000" w:rsidR="00000000" w:rsidRPr="00000000">
                  <w:rPr>
                    <w:sz w:val="22"/>
                    <w:szCs w:val="22"/>
                    <w:rtl w:val="0"/>
                  </w:rPr>
                  <w:delText xml:space="preserve">, are</w:delText>
                </w:r>
              </w:del>
            </w:sdtContent>
          </w:sdt>
          <w:r w:rsidDel="00000000" w:rsidR="00000000" w:rsidRPr="00000000">
            <w:rPr>
              <w:sz w:val="22"/>
              <w:szCs w:val="22"/>
              <w:rtl w:val="0"/>
            </w:rPr>
            <w:t xml:space="preserve"> of great relevance </w:t>
          </w:r>
          <w:sdt>
            <w:sdtPr>
              <w:tag w:val="goog_rdk_120"/>
            </w:sdtPr>
            <w:sdtContent>
              <w:ins w:author="Guillermo Navalón" w:id="50" w:date="2023-12-15T10:28:24Z">
                <w:r w:rsidDel="00000000" w:rsidR="00000000" w:rsidRPr="00000000">
                  <w:rPr>
                    <w:sz w:val="22"/>
                    <w:szCs w:val="22"/>
                    <w:rtl w:val="0"/>
                  </w:rPr>
                  <w:t xml:space="preserve">for evolutionary</w:t>
                </w:r>
              </w:ins>
            </w:sdtContent>
          </w:sdt>
          <w:sdt>
            <w:sdtPr>
              <w:tag w:val="goog_rdk_121"/>
            </w:sdtPr>
            <w:sdtContent>
              <w:ins w:author="Guillermo Navalón" w:id="51" w:date="2023-12-15T10:22:30Z">
                <w:sdt>
                  <w:sdtPr>
                    <w:tag w:val="goog_rdk_122"/>
                  </w:sdtPr>
                  <w:sdtContent>
                    <w:del w:author="Guillermo Navalón" w:id="50" w:date="2023-12-15T10:28:24Z">
                      <w:r w:rsidDel="00000000" w:rsidR="00000000" w:rsidRPr="00000000">
                        <w:rPr>
                          <w:sz w:val="22"/>
                          <w:szCs w:val="22"/>
                          <w:rtl w:val="0"/>
                        </w:rPr>
                        <w:delText xml:space="preserve">for</w:delText>
                      </w:r>
                    </w:del>
                  </w:sdtContent>
                </w:sdt>
              </w:ins>
            </w:sdtContent>
          </w:sdt>
          <w:sdt>
            <w:sdtPr>
              <w:tag w:val="goog_rdk_123"/>
            </w:sdtPr>
            <w:sdtContent>
              <w:del w:author="Guillermo Navalón" w:id="50" w:date="2023-12-15T10:28:24Z">
                <w:r w:rsidDel="00000000" w:rsidR="00000000" w:rsidRPr="00000000">
                  <w:rPr>
                    <w:sz w:val="22"/>
                    <w:szCs w:val="22"/>
                    <w:rtl w:val="0"/>
                  </w:rPr>
                  <w:delText xml:space="preserve">to</w:delText>
                </w:r>
                <w:r w:rsidDel="00000000" w:rsidR="00000000" w:rsidRPr="00000000">
                  <w:rPr>
                    <w:sz w:val="22"/>
                    <w:szCs w:val="22"/>
                    <w:rtl w:val="0"/>
                  </w:rPr>
                  <w:delText xml:space="preserve"> the</w:delText>
                </w:r>
                <w:r w:rsidDel="00000000" w:rsidR="00000000" w:rsidRPr="00000000">
                  <w:rPr>
                    <w:sz w:val="22"/>
                    <w:szCs w:val="22"/>
                    <w:rtl w:val="0"/>
                  </w:rPr>
                  <w:delText xml:space="preserve"> community of</w:delText>
                </w:r>
                <w:r w:rsidDel="00000000" w:rsidR="00000000" w:rsidRPr="00000000">
                  <w:rPr>
                    <w:sz w:val="22"/>
                    <w:szCs w:val="22"/>
                    <w:rtl w:val="0"/>
                  </w:rPr>
                  <w:delText xml:space="preserve"> evolutionary</w:delText>
                </w:r>
              </w:del>
            </w:sdtContent>
          </w:sdt>
          <w:r w:rsidDel="00000000" w:rsidR="00000000" w:rsidRPr="00000000">
            <w:rPr>
              <w:sz w:val="22"/>
              <w:szCs w:val="22"/>
              <w:rtl w:val="0"/>
            </w:rPr>
            <w:t xml:space="preserve"> biologists and macroecologists. </w:t>
          </w:r>
          <w:sdt>
            <w:sdtPr>
              <w:tag w:val="goog_rdk_124"/>
            </w:sdtPr>
            <w:sdtContent>
              <w:ins w:author="Guillermo Navalón" w:id="52" w:date="2023-12-15T10:22:49Z">
                <w:r w:rsidDel="00000000" w:rsidR="00000000" w:rsidRPr="00000000">
                  <w:rPr>
                    <w:sz w:val="22"/>
                    <w:szCs w:val="22"/>
                    <w:rtl w:val="0"/>
                  </w:rPr>
                  <w:t xml:space="preserve">Finally</w:t>
                </w:r>
              </w:ins>
            </w:sdtContent>
          </w:sdt>
          <w:sdt>
            <w:sdtPr>
              <w:tag w:val="goog_rdk_125"/>
            </w:sdtPr>
            <w:sdtContent>
              <w:del w:author="Guillermo Navalón" w:id="52" w:date="2023-12-15T10:22:49Z">
                <w:r w:rsidDel="00000000" w:rsidR="00000000" w:rsidRPr="00000000">
                  <w:rPr>
                    <w:sz w:val="22"/>
                    <w:szCs w:val="22"/>
                    <w:rtl w:val="0"/>
                  </w:rPr>
                  <w:delText xml:space="preserve">Moreover</w:delText>
                </w:r>
              </w:del>
            </w:sdtContent>
          </w:sdt>
          <w:r w:rsidDel="00000000" w:rsidR="00000000" w:rsidRPr="00000000">
            <w:rPr>
              <w:sz w:val="22"/>
              <w:szCs w:val="22"/>
              <w:rtl w:val="0"/>
            </w:rPr>
            <w:t xml:space="preserve">, the implications of this work </w:t>
          </w:r>
          <w:sdt>
            <w:sdtPr>
              <w:tag w:val="goog_rdk_126"/>
            </w:sdtPr>
            <w:sdtContent>
              <w:ins w:author="Guillermo Navalón" w:id="53" w:date="2023-12-15T10:24:05Z">
                <w:r w:rsidDel="00000000" w:rsidR="00000000" w:rsidRPr="00000000">
                  <w:rPr>
                    <w:sz w:val="22"/>
                    <w:szCs w:val="22"/>
                    <w:rtl w:val="0"/>
                  </w:rPr>
                  <w:t xml:space="preserve">might be</w:t>
                </w:r>
              </w:ins>
            </w:sdtContent>
          </w:sdt>
          <w:sdt>
            <w:sdtPr>
              <w:tag w:val="goog_rdk_127"/>
            </w:sdtPr>
            <w:sdtContent>
              <w:del w:author="Guillermo Navalón" w:id="53" w:date="2023-12-15T10:24:05Z">
                <w:r w:rsidDel="00000000" w:rsidR="00000000" w:rsidRPr="00000000">
                  <w:rPr>
                    <w:sz w:val="22"/>
                    <w:szCs w:val="22"/>
                    <w:rtl w:val="0"/>
                  </w:rPr>
                  <w:delText xml:space="preserve">go beyond the study of evolutionary processes, reaching</w:delText>
                </w:r>
              </w:del>
            </w:sdtContent>
          </w:sdt>
          <w:r w:rsidDel="00000000" w:rsidR="00000000" w:rsidRPr="00000000">
            <w:rPr>
              <w:sz w:val="22"/>
              <w:szCs w:val="22"/>
              <w:rtl w:val="0"/>
            </w:rPr>
            <w:t xml:space="preserve"> </w:t>
          </w:r>
          <w:sdt>
            <w:sdtPr>
              <w:tag w:val="goog_rdk_128"/>
            </w:sdtPr>
            <w:sdtContent>
              <w:ins w:author="Guillermo Navalón" w:id="54" w:date="2023-12-15T10:24:33Z">
                <w:r w:rsidDel="00000000" w:rsidR="00000000" w:rsidRPr="00000000">
                  <w:rPr>
                    <w:sz w:val="22"/>
                    <w:szCs w:val="22"/>
                    <w:rtl w:val="0"/>
                  </w:rPr>
                  <w:t xml:space="preserve">of</w:t>
                </w:r>
              </w:ins>
            </w:sdtContent>
          </w:sdt>
          <w:sdt>
            <w:sdtPr>
              <w:tag w:val="goog_rdk_129"/>
            </w:sdtPr>
            <w:sdtContent>
              <w:del w:author="Guillermo Navalón" w:id="54" w:date="2023-12-15T10:24:33Z">
                <w:r w:rsidDel="00000000" w:rsidR="00000000" w:rsidRPr="00000000">
                  <w:rPr>
                    <w:sz w:val="22"/>
                    <w:szCs w:val="22"/>
                    <w:rtl w:val="0"/>
                  </w:rPr>
                  <w:delText xml:space="preserve">a</w:delText>
                </w:r>
              </w:del>
            </w:sdtContent>
          </w:sdt>
          <w:r w:rsidDel="00000000" w:rsidR="00000000" w:rsidRPr="00000000">
            <w:rPr>
              <w:sz w:val="22"/>
              <w:szCs w:val="22"/>
              <w:rtl w:val="0"/>
            </w:rPr>
            <w:t xml:space="preserve"> special interest </w:t>
          </w:r>
          <w:sdt>
            <w:sdtPr>
              <w:tag w:val="goog_rdk_130"/>
            </w:sdtPr>
            <w:sdtContent>
              <w:ins w:author="Guillermo Navalón" w:id="55" w:date="2023-12-15T10:24:36Z">
                <w:r w:rsidDel="00000000" w:rsidR="00000000" w:rsidRPr="00000000">
                  <w:rPr>
                    <w:sz w:val="22"/>
                    <w:szCs w:val="22"/>
                    <w:rtl w:val="0"/>
                  </w:rPr>
                  <w:t xml:space="preserve">to</w:t>
                </w:r>
              </w:ins>
            </w:sdtContent>
          </w:sdt>
          <w:sdt>
            <w:sdtPr>
              <w:tag w:val="goog_rdk_131"/>
            </w:sdtPr>
            <w:sdtContent>
              <w:del w:author="Guillermo Navalón" w:id="55" w:date="2023-12-15T10:24:36Z">
                <w:r w:rsidDel="00000000" w:rsidR="00000000" w:rsidRPr="00000000">
                  <w:rPr>
                    <w:sz w:val="22"/>
                    <w:szCs w:val="22"/>
                    <w:rtl w:val="0"/>
                  </w:rPr>
                  <w:delText xml:space="preserve">for</w:delText>
                </w:r>
              </w:del>
            </w:sdtContent>
          </w:sdt>
          <w:r w:rsidDel="00000000" w:rsidR="00000000" w:rsidRPr="00000000">
            <w:rPr>
              <w:sz w:val="22"/>
              <w:szCs w:val="22"/>
              <w:rtl w:val="0"/>
            </w:rPr>
            <w:t xml:space="preserve"> those </w:t>
          </w:r>
          <w:sdt>
            <w:sdtPr>
              <w:tag w:val="goog_rdk_132"/>
            </w:sdtPr>
            <w:sdtContent>
              <w:ins w:author="Guillermo Navalón" w:id="56" w:date="2023-12-15T10:24:40Z">
                <w:r w:rsidDel="00000000" w:rsidR="00000000" w:rsidRPr="00000000">
                  <w:rPr>
                    <w:sz w:val="22"/>
                    <w:szCs w:val="22"/>
                    <w:rtl w:val="0"/>
                  </w:rPr>
                  <w:t xml:space="preserve">focused</w:t>
                </w:r>
              </w:ins>
            </w:sdtContent>
          </w:sdt>
          <w:sdt>
            <w:sdtPr>
              <w:tag w:val="goog_rdk_133"/>
            </w:sdtPr>
            <w:sdtContent>
              <w:del w:author="Guillermo Navalón" w:id="56" w:date="2023-12-15T10:24:40Z">
                <w:r w:rsidDel="00000000" w:rsidR="00000000" w:rsidRPr="00000000">
                  <w:rPr>
                    <w:sz w:val="22"/>
                    <w:szCs w:val="22"/>
                    <w:rtl w:val="0"/>
                  </w:rPr>
                  <w:delText xml:space="preserve">dedicated</w:delText>
                </w:r>
              </w:del>
            </w:sdtContent>
          </w:sdt>
          <w:r w:rsidDel="00000000" w:rsidR="00000000" w:rsidRPr="00000000">
            <w:rPr>
              <w:sz w:val="22"/>
              <w:szCs w:val="22"/>
              <w:rtl w:val="0"/>
            </w:rPr>
            <w:t xml:space="preserve"> </w:t>
          </w:r>
          <w:sdt>
            <w:sdtPr>
              <w:tag w:val="goog_rdk_134"/>
            </w:sdtPr>
            <w:sdtContent>
              <w:del w:author="Guillermo Navalón" w:id="57" w:date="2023-12-15T10:24:43Z">
                <w:r w:rsidDel="00000000" w:rsidR="00000000" w:rsidRPr="00000000">
                  <w:rPr>
                    <w:sz w:val="22"/>
                    <w:szCs w:val="22"/>
                    <w:rtl w:val="0"/>
                  </w:rPr>
                  <w:delText xml:space="preserve">t</w:delText>
                </w:r>
              </w:del>
            </w:sdtContent>
          </w:sdt>
          <w:sdt>
            <w:sdtPr>
              <w:tag w:val="goog_rdk_135"/>
            </w:sdtPr>
            <w:sdtContent>
              <w:ins w:author="Guillermo Navalón" w:id="57" w:date="2023-12-15T10:24:43Z">
                <w:r w:rsidDel="00000000" w:rsidR="00000000" w:rsidRPr="00000000">
                  <w:rPr>
                    <w:sz w:val="22"/>
                    <w:szCs w:val="22"/>
                    <w:rtl w:val="0"/>
                  </w:rPr>
                  <w:t xml:space="preserve">on t</w:t>
                </w:r>
                <w:sdt>
                  <w:sdtPr>
                    <w:tag w:val="goog_rdk_136"/>
                  </w:sdtPr>
                  <w:sdtContent>
                    <w:del w:author="Guillermo Navalón" w:id="57" w:date="2023-12-15T10:24:43Z">
                      <w:r w:rsidDel="00000000" w:rsidR="00000000" w:rsidRPr="00000000">
                        <w:rPr>
                          <w:sz w:val="22"/>
                          <w:szCs w:val="22"/>
                          <w:rtl w:val="0"/>
                        </w:rPr>
                        <w:delText xml:space="preserve">he </w:delText>
                      </w:r>
                    </w:del>
                  </w:sdtContent>
                </w:sdt>
              </w:ins>
            </w:sdtContent>
          </w:sdt>
          <w:sdt>
            <w:sdtPr>
              <w:tag w:val="goog_rdk_137"/>
            </w:sdtPr>
            <w:sdtContent>
              <w:del w:author="Guillermo Navalón" w:id="57" w:date="2023-12-15T10:24:43Z">
                <w:r w:rsidDel="00000000" w:rsidR="00000000" w:rsidRPr="00000000">
                  <w:rPr>
                    <w:sz w:val="22"/>
                    <w:szCs w:val="22"/>
                    <w:rtl w:val="0"/>
                  </w:rPr>
                  <w:delText xml:space="preserve">o studying and </w:delText>
                </w:r>
              </w:del>
            </w:sdtContent>
          </w:sdt>
          <w:r w:rsidDel="00000000" w:rsidR="00000000" w:rsidRPr="00000000">
            <w:rPr>
              <w:sz w:val="22"/>
              <w:szCs w:val="22"/>
              <w:rtl w:val="0"/>
            </w:rPr>
            <w:t xml:space="preserve">designing conservation strategies. </w:t>
          </w:r>
          <w:sdt>
            <w:sdtPr>
              <w:tag w:val="goog_rdk_138"/>
            </w:sdtPr>
            <w:sdtContent>
              <w:del w:author="Guillermo Navalón" w:id="58" w:date="2023-12-15T10:22:56Z">
                <w:r w:rsidDel="00000000" w:rsidR="00000000" w:rsidRPr="00000000">
                  <w:rPr>
                    <w:sz w:val="22"/>
                    <w:szCs w:val="22"/>
                    <w:rtl w:val="0"/>
                  </w:rPr>
                  <w:delText xml:space="preserve">In summary, we believe our work is a perfect fit for </w:delText>
                </w:r>
                <w:r w:rsidDel="00000000" w:rsidR="00000000" w:rsidRPr="00000000">
                  <w:rPr>
                    <w:i w:val="1"/>
                    <w:sz w:val="22"/>
                    <w:szCs w:val="22"/>
                    <w:rtl w:val="0"/>
                  </w:rPr>
                  <w:delText xml:space="preserve">Current Biology</w:delText>
                </w:r>
                <w:r w:rsidDel="00000000" w:rsidR="00000000" w:rsidRPr="00000000">
                  <w:rPr>
                    <w:sz w:val="22"/>
                    <w:szCs w:val="22"/>
                    <w:rtl w:val="0"/>
                  </w:rPr>
                  <w:delText xml:space="preserve">.</w:delText>
                </w:r>
              </w:del>
            </w:sdtContent>
          </w:sdt>
          <w:sdt>
            <w:sdtPr>
              <w:tag w:val="goog_rdk_139"/>
            </w:sdtPr>
            <w:sdtContent>
              <w:ins w:author="Guillermo Navalón" w:id="59" w:date="2023-12-15T10:24:58Z">
                <w:r w:rsidDel="00000000" w:rsidR="00000000" w:rsidRPr="00000000">
                  <w:rPr>
                    <w:rtl w:val="0"/>
                  </w:rPr>
                </w:r>
              </w:ins>
            </w:sdtContent>
          </w:sdt>
        </w:p>
      </w:sdtContent>
    </w:sdt>
    <w:sdt>
      <w:sdtPr>
        <w:tag w:val="goog_rdk_142"/>
      </w:sdtPr>
      <w:sdtContent>
        <w:p w:rsidR="00000000" w:rsidDel="00000000" w:rsidP="00000000" w:rsidRDefault="00000000" w:rsidRPr="00000000" w14:paraId="00000010">
          <w:pPr>
            <w:spacing w:before="120" w:lineRule="auto"/>
            <w:jc w:val="both"/>
            <w:rPr>
              <w:ins w:author="Guillermo Navalón" w:id="59" w:date="2023-12-15T10:24:58Z"/>
              <w:sz w:val="22"/>
              <w:szCs w:val="22"/>
            </w:rPr>
          </w:pPr>
          <w:sdt>
            <w:sdtPr>
              <w:tag w:val="goog_rdk_141"/>
            </w:sdtPr>
            <w:sdtContent>
              <w:ins w:author="Guillermo Navalón" w:id="59" w:date="2023-12-15T10:24:58Z">
                <w:r w:rsidDel="00000000" w:rsidR="00000000" w:rsidRPr="00000000">
                  <w:rPr>
                    <w:rtl w:val="0"/>
                  </w:rPr>
                </w:r>
              </w:ins>
            </w:sdtContent>
          </w:sdt>
        </w:p>
      </w:sdtContent>
    </w:sdt>
    <w:sdt>
      <w:sdtPr>
        <w:tag w:val="goog_rdk_144"/>
      </w:sdtPr>
      <w:sdtContent>
        <w:p w:rsidR="00000000" w:rsidDel="00000000" w:rsidP="00000000" w:rsidRDefault="00000000" w:rsidRPr="00000000" w14:paraId="00000011">
          <w:pPr>
            <w:spacing w:before="120" w:lineRule="auto"/>
            <w:jc w:val="both"/>
            <w:rPr>
              <w:ins w:author="Guillermo Navalón" w:id="59" w:date="2023-12-15T10:24:58Z"/>
              <w:sz w:val="22"/>
              <w:szCs w:val="22"/>
            </w:rPr>
          </w:pPr>
          <w:sdt>
            <w:sdtPr>
              <w:tag w:val="goog_rdk_143"/>
            </w:sdtPr>
            <w:sdtContent>
              <w:ins w:author="Guillermo Navalón" w:id="59" w:date="2023-12-15T10:24:58Z">
                <w:r w:rsidDel="00000000" w:rsidR="00000000" w:rsidRPr="00000000">
                  <w:rPr>
                    <w:sz w:val="22"/>
                    <w:szCs w:val="22"/>
                    <w:rtl w:val="0"/>
                  </w:rPr>
                  <w:t xml:space="preserve">[Shall we not add a bit here with the reviewers we reccommend?]</w:t>
                </w:r>
              </w:ins>
            </w:sdtContent>
          </w:sdt>
        </w:p>
      </w:sdtContent>
    </w:sdt>
    <w:p w:rsidR="00000000" w:rsidDel="00000000" w:rsidP="00000000" w:rsidRDefault="00000000" w:rsidRPr="00000000" w14:paraId="00000012">
      <w:pPr>
        <w:spacing w:before="120" w:lineRule="auto"/>
        <w:jc w:val="both"/>
        <w:rPr>
          <w:sz w:val="22"/>
          <w:szCs w:val="22"/>
        </w:rPr>
      </w:pPr>
      <w:r w:rsidDel="00000000" w:rsidR="00000000" w:rsidRPr="00000000">
        <w:rPr>
          <w:rtl w:val="0"/>
        </w:rPr>
      </w:r>
    </w:p>
    <w:p w:rsidR="00000000" w:rsidDel="00000000" w:rsidP="00000000" w:rsidRDefault="00000000" w:rsidRPr="00000000" w14:paraId="00000013">
      <w:pPr>
        <w:spacing w:before="120" w:lineRule="auto"/>
        <w:jc w:val="both"/>
        <w:rPr>
          <w:sz w:val="22"/>
          <w:szCs w:val="22"/>
        </w:rPr>
      </w:pPr>
      <w:r w:rsidDel="00000000" w:rsidR="00000000" w:rsidRPr="00000000">
        <w:rPr>
          <w:sz w:val="22"/>
          <w:szCs w:val="22"/>
          <w:rtl w:val="0"/>
        </w:rPr>
        <w:t xml:space="preserve">All authors have agreed to the content of the manuscript and its conclusions, and the paper is not under consideration elsewhere (please note that it has been recently posted in the preprint server </w:t>
      </w:r>
      <w:r w:rsidDel="00000000" w:rsidR="00000000" w:rsidRPr="00000000">
        <w:rPr>
          <w:i w:val="1"/>
          <w:sz w:val="22"/>
          <w:szCs w:val="22"/>
          <w:rtl w:val="0"/>
        </w:rPr>
        <w:t xml:space="preserve">bioRxiv</w:t>
      </w:r>
      <w:r w:rsidDel="00000000" w:rsidR="00000000" w:rsidRPr="00000000">
        <w:rPr>
          <w:sz w:val="22"/>
          <w:szCs w:val="22"/>
          <w:rtl w:val="0"/>
        </w:rPr>
        <w:t xml:space="preserve">: </w:t>
      </w:r>
      <w:hyperlink r:id="rId9">
        <w:r w:rsidDel="00000000" w:rsidR="00000000" w:rsidRPr="00000000">
          <w:rPr>
            <w:color w:val="0000ff"/>
            <w:sz w:val="22"/>
            <w:szCs w:val="22"/>
            <w:u w:val="single"/>
            <w:rtl w:val="0"/>
          </w:rPr>
          <w:t xml:space="preserve">https://doi.org/10.1101/2023.11.03.565445</w:t>
        </w:r>
      </w:hyperlink>
      <w:r w:rsidDel="00000000" w:rsidR="00000000" w:rsidRPr="00000000">
        <w:rPr>
          <w:sz w:val="22"/>
          <w:szCs w:val="22"/>
          <w:rtl w:val="0"/>
        </w:rPr>
        <w:t xml:space="preserve">).</w:t>
      </w:r>
    </w:p>
    <w:p w:rsidR="00000000" w:rsidDel="00000000" w:rsidP="00000000" w:rsidRDefault="00000000" w:rsidRPr="00000000" w14:paraId="00000014">
      <w:pPr>
        <w:spacing w:before="120" w:lineRule="auto"/>
        <w:jc w:val="both"/>
        <w:rPr>
          <w:sz w:val="22"/>
          <w:szCs w:val="22"/>
        </w:rPr>
      </w:pPr>
      <w:r w:rsidDel="00000000" w:rsidR="00000000" w:rsidRPr="00000000">
        <w:rPr>
          <w:rtl w:val="0"/>
        </w:rPr>
      </w:r>
    </w:p>
    <w:p w:rsidR="00000000" w:rsidDel="00000000" w:rsidP="00000000" w:rsidRDefault="00000000" w:rsidRPr="00000000" w14:paraId="00000015">
      <w:pPr>
        <w:spacing w:before="120" w:lineRule="auto"/>
        <w:jc w:val="both"/>
        <w:rPr>
          <w:sz w:val="22"/>
          <w:szCs w:val="22"/>
        </w:rPr>
      </w:pPr>
      <w:sdt>
        <w:sdtPr>
          <w:tag w:val="goog_rdk_146"/>
        </w:sdtPr>
        <w:sdtContent>
          <w:del w:author="Guillermo Navalón" w:id="60" w:date="2023-12-15T10:25:19Z">
            <w:r w:rsidDel="00000000" w:rsidR="00000000" w:rsidRPr="00000000">
              <w:rPr>
                <w:sz w:val="22"/>
                <w:szCs w:val="22"/>
                <w:rtl w:val="0"/>
              </w:rPr>
              <w:delText xml:space="preserve">S</w:delText>
            </w:r>
          </w:del>
        </w:sdtContent>
      </w:sdt>
      <w:sdt>
        <w:sdtPr>
          <w:tag w:val="goog_rdk_147"/>
        </w:sdtPr>
        <w:sdtContent>
          <w:ins w:author="Guillermo Navalón" w:id="60" w:date="2023-12-15T10:25:19Z">
            <w:r w:rsidDel="00000000" w:rsidR="00000000" w:rsidRPr="00000000">
              <w:rPr>
                <w:sz w:val="22"/>
                <w:szCs w:val="22"/>
                <w:rtl w:val="0"/>
              </w:rPr>
              <w:t xml:space="preserve">Yours s</w:t>
            </w:r>
          </w:ins>
        </w:sdtContent>
      </w:sdt>
      <w:r w:rsidDel="00000000" w:rsidR="00000000" w:rsidRPr="00000000">
        <w:rPr>
          <w:sz w:val="22"/>
          <w:szCs w:val="22"/>
          <w:rtl w:val="0"/>
        </w:rPr>
        <w:t xml:space="preserve">incerely, </w:t>
      </w:r>
    </w:p>
    <w:p w:rsidR="00000000" w:rsidDel="00000000" w:rsidP="00000000" w:rsidRDefault="00000000" w:rsidRPr="00000000" w14:paraId="00000016">
      <w:pPr>
        <w:widowControl w:val="0"/>
        <w:spacing w:line="276" w:lineRule="auto"/>
        <w:ind w:right="707"/>
        <w:rPr>
          <w:i w:val="1"/>
        </w:rPr>
      </w:pPr>
      <w:r w:rsidDel="00000000" w:rsidR="00000000" w:rsidRPr="00000000">
        <w:rPr>
          <w:rtl w:val="0"/>
        </w:rPr>
      </w:r>
    </w:p>
    <w:p w:rsidR="00000000" w:rsidDel="00000000" w:rsidP="00000000" w:rsidRDefault="00000000" w:rsidRPr="00000000" w14:paraId="00000017">
      <w:pPr>
        <w:tabs>
          <w:tab w:val="center" w:leader="none" w:pos="4252"/>
          <w:tab w:val="right" w:leader="none" w:pos="8504"/>
        </w:tabs>
        <w:ind w:right="707"/>
        <w:rPr/>
      </w:pPr>
      <w:r w:rsidDel="00000000" w:rsidR="00000000" w:rsidRPr="00000000">
        <w:rPr>
          <w:rtl w:val="0"/>
        </w:rPr>
      </w:r>
    </w:p>
    <w:p w:rsidR="00000000" w:rsidDel="00000000" w:rsidP="00000000" w:rsidRDefault="00000000" w:rsidRPr="00000000" w14:paraId="00000018">
      <w:pPr>
        <w:tabs>
          <w:tab w:val="center" w:leader="none" w:pos="4252"/>
          <w:tab w:val="right" w:leader="none" w:pos="8504"/>
        </w:tabs>
        <w:ind w:right="707"/>
        <w:rPr/>
      </w:pPr>
      <w:r w:rsidDel="00000000" w:rsidR="00000000" w:rsidRPr="00000000">
        <w:rPr>
          <w:rtl w:val="0"/>
        </w:rPr>
      </w:r>
    </w:p>
    <w:p w:rsidR="00000000" w:rsidDel="00000000" w:rsidP="00000000" w:rsidRDefault="00000000" w:rsidRPr="00000000" w14:paraId="00000019">
      <w:pPr>
        <w:ind w:right="707"/>
        <w:rPr>
          <w:sz w:val="22"/>
          <w:szCs w:val="22"/>
        </w:rPr>
      </w:pPr>
      <w:r w:rsidDel="00000000" w:rsidR="00000000" w:rsidRPr="00000000">
        <w:rPr>
          <w:rtl w:val="0"/>
        </w:rPr>
      </w:r>
    </w:p>
    <w:p w:rsidR="00000000" w:rsidDel="00000000" w:rsidP="00000000" w:rsidRDefault="00000000" w:rsidRPr="00000000" w14:paraId="0000001A">
      <w:pPr>
        <w:ind w:right="707"/>
        <w:rPr>
          <w:sz w:val="22"/>
          <w:szCs w:val="22"/>
        </w:rPr>
      </w:pPr>
      <w:r w:rsidDel="00000000" w:rsidR="00000000" w:rsidRPr="00000000">
        <w:rPr>
          <w:sz w:val="22"/>
          <w:szCs w:val="22"/>
          <w:rtl w:val="0"/>
        </w:rPr>
        <w:t xml:space="preserve">Héctor Tejero-Cicuéndez</w:t>
      </w:r>
    </w:p>
    <w:p w:rsidR="00000000" w:rsidDel="00000000" w:rsidP="00000000" w:rsidRDefault="00000000" w:rsidRPr="00000000" w14:paraId="0000001B">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Fonts w:ascii="Muli ExtraLight" w:cs="Muli ExtraLight" w:eastAsia="Muli ExtraLight" w:hAnsi="Muli ExtraLight"/>
          <w:sz w:val="16"/>
          <w:szCs w:val="16"/>
          <w:rtl w:val="0"/>
        </w:rPr>
        <w:t xml:space="preserve">“Juan de la Cierva” postdoctoral researcher</w:t>
      </w:r>
    </w:p>
    <w:p w:rsidR="00000000" w:rsidDel="00000000" w:rsidP="00000000" w:rsidRDefault="00000000" w:rsidRPr="00000000" w14:paraId="0000001C">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Fonts w:ascii="Muli ExtraLight" w:cs="Muli ExtraLight" w:eastAsia="Muli ExtraLight" w:hAnsi="Muli ExtraLight"/>
          <w:sz w:val="16"/>
          <w:szCs w:val="16"/>
          <w:rtl w:val="0"/>
        </w:rPr>
        <w:t xml:space="preserve">Department of Biodiversity, Ecology and Evolution</w:t>
      </w:r>
    </w:p>
    <w:p w:rsidR="00000000" w:rsidDel="00000000" w:rsidP="00000000" w:rsidRDefault="00000000" w:rsidRPr="00000000" w14:paraId="0000001D">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Fonts w:ascii="Muli ExtraLight" w:cs="Muli ExtraLight" w:eastAsia="Muli ExtraLight" w:hAnsi="Muli ExtraLight"/>
          <w:sz w:val="16"/>
          <w:szCs w:val="16"/>
          <w:rtl w:val="0"/>
        </w:rPr>
        <w:t xml:space="preserve">Complutense University of Madrid (UCM)</w:t>
      </w:r>
    </w:p>
    <w:p w:rsidR="00000000" w:rsidDel="00000000" w:rsidP="00000000" w:rsidRDefault="00000000" w:rsidRPr="00000000" w14:paraId="0000001E">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Fonts w:ascii="Muli ExtraLight" w:cs="Muli ExtraLight" w:eastAsia="Muli ExtraLight" w:hAnsi="Muli ExtraLight"/>
          <w:sz w:val="16"/>
          <w:szCs w:val="16"/>
          <w:rtl w:val="0"/>
        </w:rPr>
        <w:t xml:space="preserve">C/ José Antonio Novais 12</w:t>
      </w:r>
    </w:p>
    <w:p w:rsidR="00000000" w:rsidDel="00000000" w:rsidP="00000000" w:rsidRDefault="00000000" w:rsidRPr="00000000" w14:paraId="0000001F">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Fonts w:ascii="Muli ExtraLight" w:cs="Muli ExtraLight" w:eastAsia="Muli ExtraLight" w:hAnsi="Muli ExtraLight"/>
          <w:sz w:val="16"/>
          <w:szCs w:val="16"/>
          <w:rtl w:val="0"/>
        </w:rPr>
        <w:t xml:space="preserve">28040 Madrid</w:t>
      </w:r>
    </w:p>
    <w:p w:rsidR="00000000" w:rsidDel="00000000" w:rsidP="00000000" w:rsidRDefault="00000000" w:rsidRPr="00000000" w14:paraId="00000020">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Fonts w:ascii="Muli ExtraLight" w:cs="Muli ExtraLight" w:eastAsia="Muli ExtraLight" w:hAnsi="Muli ExtraLight"/>
          <w:sz w:val="16"/>
          <w:szCs w:val="16"/>
          <w:rtl w:val="0"/>
        </w:rPr>
        <w:t xml:space="preserve">hetejero@ucm.es</w:t>
      </w:r>
    </w:p>
    <w:p w:rsidR="00000000" w:rsidDel="00000000" w:rsidP="00000000" w:rsidRDefault="00000000" w:rsidRPr="00000000" w14:paraId="00000021">
      <w:pPr>
        <w:tabs>
          <w:tab w:val="center" w:leader="none" w:pos="4252"/>
          <w:tab w:val="right" w:leader="none" w:pos="8504"/>
        </w:tabs>
        <w:ind w:right="707"/>
        <w:rPr>
          <w:rFonts w:ascii="Muli ExtraLight" w:cs="Muli ExtraLight" w:eastAsia="Muli ExtraLight" w:hAnsi="Muli ExtraLight"/>
          <w:sz w:val="16"/>
          <w:szCs w:val="16"/>
        </w:rPr>
      </w:pPr>
      <w:r w:rsidDel="00000000" w:rsidR="00000000" w:rsidRPr="00000000">
        <w:rPr>
          <w:rtl w:val="0"/>
        </w:rPr>
      </w:r>
    </w:p>
    <w:sectPr>
      <w:headerReference r:id="rId10" w:type="default"/>
      <w:footerReference r:id="rId11" w:type="default"/>
      <w:pgSz w:h="16838" w:w="11906" w:orient="portrait"/>
      <w:pgMar w:bottom="538" w:top="454" w:left="1417" w:right="1418" w:header="366" w:footer="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illermo Navalón" w:id="2" w:date="2023-12-15T09:48:48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their policy with preprints this could be a good point or not</w:t>
      </w:r>
    </w:p>
  </w:comment>
  <w:comment w:author="Guillermo Navalón" w:id="1" w:date="2023-12-15T10:29:32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too wordy and technical and can be summarised I think</w:t>
      </w:r>
    </w:p>
  </w:comment>
  <w:comment w:author="Guillermo Navalón" w:id="0" w:date="2023-12-15T10:14:56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studies the discipline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5" w15:done="0"/>
  <w15:commentEx w15:paraId="00000026" w15:done="0"/>
  <w15:commentEx w15:paraId="000000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uli Extra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0"/>
    </w:sdtPr>
    <w:sdtContent>
      <w:p w:rsidR="00000000" w:rsidDel="00000000" w:rsidP="00000000" w:rsidRDefault="00000000" w:rsidRPr="00000000" w14:paraId="00000023">
        <w:pPr>
          <w:spacing w:before="120" w:lineRule="auto"/>
          <w:jc w:val="both"/>
          <w:rPr>
            <w:ins w:author="Guillermo Navalón" w:id="61" w:date="2023-12-15T10:23:29Z"/>
            <w:i w:val="1"/>
            <w:color w:val="000000"/>
          </w:rPr>
        </w:pPr>
        <w:sdt>
          <w:sdtPr>
            <w:tag w:val="goog_rdk_149"/>
          </w:sdtPr>
          <w:sdtContent>
            <w:ins w:author="Guillermo Navalón" w:id="61" w:date="2023-12-15T10:23:29Z">
              <w:r w:rsidDel="00000000" w:rsidR="00000000" w:rsidRPr="00000000">
                <w:rPr>
                  <w:rtl w:val="0"/>
                </w:rPr>
              </w:r>
            </w:ins>
          </w:sdtContent>
        </w:sdt>
      </w:p>
    </w:sdtContent>
  </w:sdt>
  <w:sdt>
    <w:sdtPr>
      <w:tag w:val="goog_rdk_152"/>
    </w:sdtPr>
    <w:sdtContent>
      <w:p w:rsidR="00000000" w:rsidDel="00000000" w:rsidP="00000000" w:rsidRDefault="00000000" w:rsidRPr="00000000" w14:paraId="00000024">
        <w:pPr>
          <w:pBdr>
            <w:left w:color="000000" w:space="13" w:sz="4" w:val="single"/>
          </w:pBdr>
          <w:rPr>
            <w:sz w:val="22"/>
            <w:szCs w:val="22"/>
            <w:rPrChange w:author="Guillermo Navalón" w:id="62" w:date="2023-12-15T10:23:29Z">
              <w:rPr>
                <w:i w:val="1"/>
              </w:rPr>
            </w:rPrChange>
          </w:rPr>
        </w:pPr>
        <w:sdt>
          <w:sdtPr>
            <w:tag w:val="goog_rdk_151"/>
          </w:sdtPr>
          <w:sdtContent>
            <w:r w:rsidDel="00000000" w:rsidR="00000000" w:rsidRPr="00000000">
              <w:rPr>
                <w:rtl w:val="0"/>
              </w:rPr>
            </w:r>
          </w:sdtContent>
        </w:sdt>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252"/>
        <w:tab w:val="right" w:leader="none" w:pos="8504"/>
      </w:tabs>
      <w:rPr>
        <w:i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i.org/10.1101/2023.11.03.56544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IbuP1t7keWWYBQc/DVuTZ9W8YA==">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