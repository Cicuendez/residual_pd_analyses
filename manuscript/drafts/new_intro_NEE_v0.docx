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AE803" w14:textId="17676BD3" w:rsidR="008E7152" w:rsidRPr="00BE4404" w:rsidRDefault="008E7152" w:rsidP="008E7152">
      <w:pPr>
        <w:jc w:val="both"/>
        <w:rPr>
          <w:rFonts w:ascii="Times New Roman" w:eastAsia="Times New Roman" w:hAnsi="Times New Roman" w:cs="Times New Roman"/>
        </w:rPr>
      </w:pPr>
      <w:del w:id="0" w:author="Héctor Tejero Cicuéndez" w:date="2023-11-06T16:50:00Z">
        <w:r w:rsidDel="008E7152">
          <w:rPr>
            <w:rFonts w:ascii="Times New Roman" w:eastAsia="Times New Roman" w:hAnsi="Times New Roman" w:cs="Times New Roman"/>
          </w:rPr>
          <w:delText>Clarifying the evolutionary and ecological processes underlying present-day patterns of biodiversity remains a central goal for natural historians and evolutionary biologists</w:delText>
        </w:r>
        <w:r w:rsidDel="008E7152">
          <w:rPr>
            <w:rFonts w:ascii="Times New Roman" w:eastAsia="Times New Roman" w:hAnsi="Times New Roman" w:cs="Times New Roman"/>
          </w:rPr>
          <w:fldChar w:fldCharType="begin"/>
        </w:r>
        <w:r w:rsidDel="008E7152">
          <w:rPr>
            <w:rFonts w:ascii="Times New Roman" w:eastAsia="Times New Roman" w:hAnsi="Times New Roman" w:cs="Times New Roman"/>
          </w:rPr>
          <w:delInstrText xml:space="preserve"> ADDIN ZOTERO_ITEM CSL_CITATION {"citationID":"a1bn4qj9hg6","properties":{"formattedCitation":"\\super 1\\uc0\\u8211{}11\\nosupersub{}","plainCitation":"1–11","noteIndex":0},"citationItems":[{"id":8763,"uris":["http://zotero.org/users/8203557/items/6IDF22EI"],"itemData":{"id":8763,"type":"article-journal","container-title":"Annual Report of the Board of Regents of the Smithsonian Institution for the Year 1858","page":"237-245","title":"On the Causes which Limit Vegetable Species Towards the North, in Europe and Similar Regions","author":[{"family":"Candolle","given":"Alphonse L.P.P.","non-dropping-particle":"de"}],"issued":{"date-parts":[["1859"]]},"citation-key":"decandolle1859CausesWhichLimit"}},{"id":8847,"uris":["http://zotero.org/users/8203557/items/JLZCY9R7"],"itemData":{"id":8847,"type":"article-journal","container-title":"Annals of the New York Academy of Sciences","page":"171–318","source":"Google Scholar","title":"Climate and evolution","volume":"24","author":[{"family":"Matthew","given":"William Diller"}],"issued":{"date-parts":[["1915"]]},"citation-key":"matthew1915ClimateEvolution"}},{"id":8778,"uris":["http://zotero.org/users/8203557/items/A5NY6EXZ"],"itemData":{"id":8778,"type":"article-journal","container-title":"Science","issue":"1307","language":"en","note":"DOI: 10.1126/science.51.1307.66","page":"67-68","title":"The Ecological Society and Its Opportunity","volume":"51","author":[{"family":"Moore","given":"Barrington"}],"issued":{"date-parts":[["1920"]]},"citation-key":"moore1920EcologicalSocietyIts"}},{"id":8760,"uris":["http://zotero.org/users/8203557/items/QK8HCXIS"],"itemData":{"id":8760,"type":"article-journal","container-title":"Geographical Review","DOI":"10.2307/207890","ISSN":"0016-7428","issue":"4","note":"publisher: [American Geographical Society, Wiley]","page":"241-248","source":"JSTOR","title":"The Environmental Factors in the Distribution of Animals","volume":"10","author":[{"family":"Ruthven","given":"Alexander G."}],"issued":{"date-parts":[["1920"]]},"citation-key":"ruthven1920EnvironmentalFactorsDistribution"}},{"id":8754,"uris":["http://zotero.org/users/8203557/items/VI5QEFN5"],"itemData":{"id":8754,"type":"article-journal","container-title":"Ecology","DOI":"10.2307/1931171","ISSN":"0012-9658","issue":"4","note":"publisher: Ecological Society of America","page":"445-468","source":"JSTOR","title":"Distribution of Animals in a Tropical Rain-Forest with Relation to Environmental Factors","volume":"7","author":[{"family":"Allee","given":"W. C."}],"issued":{"date-parts":[["1926"]]},"citation-key":"allee1926DistributionAnimalsTropical"}},{"id":8753,"uris":["http://zotero.org/users/8203557/items/MRVIIGDW"],"itemData":{"id":8753,"type":"article-journal","container-title":"American Scientist","issue":"2","page":"209-221","title":"Evolution in the tropics","volume":"38","author":[{"family":"Dobzhansky","given":"Theodosius"}],"issued":{"date-parts":[["1950"]]},"citation-key":"dobzhansky1950EvolutionTropics"}},{"id":1933,"uris":["http://zotero.org/users/8203557/items/2J63VUDV"],"itemData":{"id":1933,"type":"article-journal","container-title":"Evolution","page":"64–81","title":"Latitudinal variations in organic diversity","volume":"14","author":[{"family":"Fischer","given":"Alfred G."}],"issued":{"date-parts":[["1960"]]},"citation-key":"fischer1960LatitudinalVariationsOrganic"}},{"id":2502,"uris":["http://zotero.org/users/8203557/items/ZVH27M6H"],"itemData":{"id":2502,"type":"article-journal","abstract":"1. Species diversity is most simply measured by counting species. More complicated measures, which take into account the relative abundance of the species, have been derived from information theory or from parameters of statistical distributions fitted to the census data. The information theory formulae can also be used to measure habitat diversity and differences between communities or habitats. In this way, changes in the pattern of species diversity can be compared with changes in the environment. 2. Small or remote islands and islands with uniform topography have fewer species than large or complex islands or islands nearer the source of colonization. For birds and some orders of insects it appears that the rate of colonization of new species is virtually balanced by the rate of extinction, so that the number of species has reached equilibrium. For other organisms, such as mammals, and for all organisms on the most remote islands, this equilibrium has probably not been reached and further increases in the fauna may be expected. The comparison of impoverished island faunas with the mainland faunas whence they were derived shows the effect of relaxed competition. 3. Local variations in the species diversity of small uniform habitats can usually be predicted in terms of the structure and productivity of the habitat. Habitats of similar structure on islands and mainland often have similar species diversities; the impoverishment of the island is reflected in the fact that different habitats on the island have nearly the same species, while different habitats on the mainland have more different species. This is interpreted as evidence that uniform habitats are nearly saturated with species and that new species usually colonize by occupying different habitats from present species. 4. The theory of competition and the facts of character displacement indicate that there is a limiting similarity to species which co-exist within a habitat. Species more similar than this limiting value must occupy different habitats. According to the theory, this limiting value should be less where productivity is high, where family size is low and where the seasons are relatively uniform. It should also be less for pursuing hunters than for species which search for stationary prey. 5. Total species diversities, from areas composed of many types of habitat, are usually, but not always, much greater in the tropics than in temperate regions. This is accomplished by a finer subdivision of habitats (habitat selection) more than by a marked increase in diversity within habitats. This total diversity may still be increasing and may have not reached saturation.","container-title":"Biological Reviews","DOI":"10.1111/j.1469-185x.1965.tb00815.x","ISSN":"1464-7931","issue":"4","page":"510-533","title":"Patterns of Species Diversity","volume":"40","author":[{"family":"MacArthur","given":"Robert H."}],"issued":{"date-parts":[["1965"]]},"citation-key":"macarthur1965PatternsSpeciesDiversity"}},{"id":8787,"uris":["http://zotero.org/users/8203557/items/K6ASQADU"],"itemData":{"id":8787,"type":"article-journal","abstract":"The explanation that have been offered for patterns of taxonomic diversity are related to the historic interplay of stochastic and deterministic philosophical concepts. New sets of taxonomic data are examined. Taxonomic diversity is related to ecological diversity, and to diversity in nonorganic and social realms as well.","container-title":"The Quarterly Review of Biology","ISSN":"0033-5770","issue":"4","note":"publisher: University of Chicago Press","page":"311-332","source":"JSTOR","title":"Patterns of Faunal Evolution","volume":"49","author":[{"family":"Anderson","given":"Sydney"}],"issued":{"date-parts":[["1974"]]},"citation-key":"anderson1974PatternsFaunalEvolution"}},{"id":2435,"uris":["http://zotero.org/users/8203557/items/JI66AYJI"],"itemData":{"id":2435,"type":"article-journal","abstract":"Why do some groups of organisms, like beetles, have so many species, and others, like the tuataras, so few? This classic question in evolutionary biology has a deep history and has been studied using both fossils and phylogenetic trees. Phylogeny-based studies have focused on tree balance, which compares the number of species across clades of the same age in the tree. These studies have suggested that rates of speciation and extinction vary tremendously across the tree of life. In this issue, Rabosky et al. report the most ambitious study to date on the differences in species diversity across clades in the tree of life. The authors bring together a tremendously large dataset of multicellular eukaryotes, including all living species of plants, animals, and fungi; they divide these organisms into 1,397 clades, accounting for more than 1.2 million species in total. Rabosky et al. find tremendous variation in diversity across the tree of life. There are old clades with few species, young clades with many species, and everything in between. They also note a peculiar aspect of their data: it is difficult or impossible to predict how many species will be found in a particular clade knowing how long a clade has been diversifying from a common ancestor. This pattern suggests complex dynamics of speciation and extinction in the history of eukaryotes. Rabosky et al.'s paper represents the latest development in our efforts to understand the Earth's biodiversity at the broadest scales. © 2012 Luke J. Harmon.","container-title":"PLoS Biology","DOI":"10.1371/journal.pbio.1001382","ISSN":"15449173","issue":"8","note":"PMID: 22952431","page":"8-11","title":"An Inordinate Fondness for Eukaryotic Diversity","volume":"10","author":[{"family":"Harmon","given":"Luke J."}],"issued":{"date-parts":[["2012"]]},"citation-key":"harmon2012InordinateFondnessEukaryotic"}},{"id":9034,"uris":["http://zotero.org/users/8203557/items/S4LP7C4L"],"itemData":{"id":9034,"type":"article-journal","abstract":"The latitudinal diversity gradient (LDG) describes the pattern of increasing numbers of species from the poles to the equator. Although recognized for over 200 years, the mechanisms responsible for the largest-scale and longest-known pattern in macroecology are still actively debated. I argue here that any explanation for the LDG must invoke differential rates of speciation, extinction, extirpation, or dispersal. These processes themselves may be governed by numerous abiotic or biotic factors. Hypotheses that claim not to invoke differential rates, such as ‘age and area’ or ‘time for diversification’, eschew focus from rate variation that is assumed by these explanations. There is still significant uncertainty in how rates of speciation, extinction, extirpation, and dispersal have varied regionally over Earth history. However, to better understand the development of LDGs, we need to better constrain this variation. Only then will the drivers of such rate variation – be they abiotic or biotic in nature – become clearer.","container-title":"Proceedings of the National Academy of Sciences","DOI":"10.1073/pnas.2306220120","issue":"33","note":"publisher: Proceedings of the National Academy of Sciences","page":"e2306220120","source":"pnas.org (Atypon)","title":"Explanations for latitudinal diversity gradients must invoke rate variation","volume":"120","author":[{"family":"Saupe","given":"Erin E."}],"issued":{"date-parts":[["2023",8,15]]},"citation-key":"saupe2023ExplanationsLatitudinalDiversity"}}],"schema":"https://github.com/citation-style-language/schema/raw/master/csl-citation.json"} </w:delInstrText>
        </w:r>
        <w:r w:rsidDel="008E7152">
          <w:rPr>
            <w:rFonts w:ascii="Times New Roman" w:eastAsia="Times New Roman" w:hAnsi="Times New Roman" w:cs="Times New Roman"/>
          </w:rPr>
          <w:fldChar w:fldCharType="separate"/>
        </w:r>
        <w:r w:rsidRPr="00EB55D9" w:rsidDel="008E7152">
          <w:rPr>
            <w:rFonts w:ascii="Times New Roman" w:hAnsi="Times New Roman" w:cs="Times New Roman"/>
            <w:vertAlign w:val="superscript"/>
          </w:rPr>
          <w:delText>1–11</w:delText>
        </w:r>
        <w:r w:rsidDel="008E7152">
          <w:rPr>
            <w:rFonts w:ascii="Times New Roman" w:eastAsia="Times New Roman" w:hAnsi="Times New Roman" w:cs="Times New Roman"/>
          </w:rPr>
          <w:fldChar w:fldCharType="end"/>
        </w:r>
        <w:r w:rsidDel="008E7152">
          <w:rPr>
            <w:rFonts w:ascii="Times New Roman" w:eastAsia="Times New Roman" w:hAnsi="Times New Roman" w:cs="Times New Roman"/>
          </w:rPr>
          <w:delText>. In particular, t</w:delText>
        </w:r>
      </w:del>
      <w:ins w:id="1" w:author="Héctor Tejero Cicuéndez" w:date="2023-11-06T16:50:00Z">
        <w:r>
          <w:rPr>
            <w:rFonts w:ascii="Times New Roman" w:eastAsia="Times New Roman" w:hAnsi="Times New Roman" w:cs="Times New Roman"/>
          </w:rPr>
          <w:t>T</w:t>
        </w:r>
      </w:ins>
      <w:r>
        <w:rPr>
          <w:rFonts w:ascii="Times New Roman" w:eastAsia="Times New Roman" w:hAnsi="Times New Roman" w:cs="Times New Roman"/>
        </w:rPr>
        <w:t xml:space="preserve">he study of global </w:t>
      </w:r>
      <w:del w:id="2" w:author="Héctor Tejero Cicuéndez" w:date="2023-11-06T16:51:00Z">
        <w:r w:rsidDel="008E7152">
          <w:rPr>
            <w:rFonts w:ascii="Times New Roman" w:eastAsia="Times New Roman" w:hAnsi="Times New Roman" w:cs="Times New Roman"/>
          </w:rPr>
          <w:delText xml:space="preserve">geographic </w:delText>
        </w:r>
      </w:del>
      <w:ins w:id="3" w:author="Héctor Tejero Cicuéndez" w:date="2023-11-06T16:51:00Z">
        <w:r>
          <w:rPr>
            <w:rFonts w:ascii="Times New Roman" w:eastAsia="Times New Roman" w:hAnsi="Times New Roman" w:cs="Times New Roman"/>
          </w:rPr>
          <w:t>biodiversity</w:t>
        </w:r>
        <w:r>
          <w:rPr>
            <w:rFonts w:ascii="Times New Roman" w:eastAsia="Times New Roman" w:hAnsi="Times New Roman" w:cs="Times New Roman"/>
          </w:rPr>
          <w:t xml:space="preserve"> </w:t>
        </w:r>
      </w:ins>
      <w:r>
        <w:rPr>
          <w:rFonts w:ascii="Times New Roman" w:eastAsia="Times New Roman" w:hAnsi="Times New Roman" w:cs="Times New Roman"/>
        </w:rPr>
        <w:t xml:space="preserve">patterns </w:t>
      </w:r>
      <w:del w:id="4" w:author="Héctor Tejero Cicuéndez" w:date="2023-11-06T16:51:00Z">
        <w:r w:rsidDel="008E7152">
          <w:rPr>
            <w:rFonts w:ascii="Times New Roman" w:eastAsia="Times New Roman" w:hAnsi="Times New Roman" w:cs="Times New Roman"/>
          </w:rPr>
          <w:delText xml:space="preserve">of species diversity (primarily, species richness) </w:delText>
        </w:r>
      </w:del>
      <w:r>
        <w:rPr>
          <w:rFonts w:ascii="Times New Roman" w:eastAsia="Times New Roman" w:hAnsi="Times New Roman" w:cs="Times New Roman"/>
        </w:rPr>
        <w:t>has occupied a prominent role in macroecological discussion since the infancy of evolutionary biology as a discipline</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{"citationID":"ad26ptts5e","properties":{"formattedCitation":"\\super 12\\uc0\\u8211{}14\\nosupersub{}","plainCitation":"12–14","noteIndex":0},"citationItems":[{"id":2487,"uris":["http://zotero.org/users/8203557/items/CHWGFRZQ"],"itemData":{"id":2487,"type":"book","event-place":"Paris, France","publisher":"Schoell","publisher-place":"Paris, France","title":"Essai sur la géographie des plantes","author":[{"family":"Humboldt","given":"Alexander","dropping-particle":"von"},{"family":"Bonpland","given":"Aimé"}],"issued":{"date-parts":[["1807"]]},"citation-key":"humboldt1807EssaiGeographiePlantes"}},{"id":2485,"uris":["http://zotero.org/users/8203557/items/DG25N88D"],"itemData":{"id":2485,"type":"book","event-place":"London, UK","publisher":"John Murray","publisher-place":"London, UK","title":"On the Origin of Species by Means of Natural Selection, or the Preservation of Favoured Races in the Struggle for Life","author":[{"family":"Darwin","given":"Charles"}],"issued":{"date-parts":[["1859"]]},"citation-key":"darwin1859OriginSpeciesMeans"}},{"id":2450,"uris":["http://zotero.org/users/8203557/items/8D5Q2JNS"],"itemData":{"id":2450,"type":"book","event-place":"New York, USA","publisher":"Harper and Brothers","publisher-place":"New York, USA","title":"The geographical distribution of animals","author":[{"family":"Wallace","given":"Alfred Russel"}],"issued":{"date-parts":[["1876"]]},"citation-key":"wallace1876GeographicalDistributionAnimals"}}],"schema":"https://github.com/citation-style-language/schema/raw/master/csl-citation.json"} </w:instrText>
      </w:r>
      <w:r>
        <w:rPr>
          <w:rFonts w:ascii="Times New Roman" w:eastAsia="Times New Roman" w:hAnsi="Times New Roman" w:cs="Times New Roman"/>
        </w:rPr>
        <w:fldChar w:fldCharType="separate"/>
      </w:r>
      <w:r w:rsidRPr="00EB55D9">
        <w:rPr>
          <w:rFonts w:ascii="Times New Roman" w:hAnsi="Times New Roman" w:cs="Times New Roman"/>
          <w:vertAlign w:val="superscript"/>
        </w:rPr>
        <w:t>12–14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del w:id="5" w:author="Héctor Tejero Cicuéndez" w:date="2023-11-06T16:51:00Z">
        <w:r w:rsidDel="008E7152">
          <w:rPr>
            <w:rFonts w:ascii="Times New Roman" w:eastAsia="Times New Roman" w:hAnsi="Times New Roman" w:cs="Times New Roman"/>
          </w:rPr>
          <w:delText>to modern evolutionary theory (e.g.,</w:delText>
        </w:r>
        <w:r w:rsidDel="008E7152">
          <w:rPr>
            <w:rFonts w:ascii="Times New Roman" w:eastAsia="Times New Roman" w:hAnsi="Times New Roman" w:cs="Times New Roman"/>
          </w:rPr>
          <w:fldChar w:fldCharType="begin"/>
        </w:r>
        <w:r w:rsidDel="008E7152">
          <w:rPr>
            <w:rFonts w:ascii="Times New Roman" w:eastAsia="Times New Roman" w:hAnsi="Times New Roman" w:cs="Times New Roman"/>
          </w:rPr>
          <w:delInstrText xml:space="preserve"> ADDIN ZOTERO_ITEM CSL_CITATION {"citationID":"a2141hh4k7c","properties":{"formattedCitation":"\\super 15\\nosupersub{}","plainCitation":"15","noteIndex":0},"citationItems":[{"id":9536,"uris":["http://zotero.org/users/8203557/items/JM5LJRGW"],"itemData":{"id":9536,"type":"chapter","collection-title":"Interdisciplinary Evolution Research","container-title":"Macroevolution: Explanation, Interpretation and Evidence","event-place":"Switzerland","ISBN":"978-3-319-15044-4","language":"en","note":"DOI: 10.1007/978-3-319-15045-1","publisher":"Springer International Publishing","publisher-place":"Switzerland","source":"DOI.org (Crossref)","title":"Can Modern Evolutionary Theory Explain Macroevolution?","URL":"https://link.springer.com/10.1007/978-3-319-15045-1","volume":"2","editor":[{"family":"Serrelli","given":"Emanuele"},{"family":"Gontier","given":"Nathalie"}],"author":[{"family":"Futuyma","given":"Douglas J."}],"accessed":{"date-parts":[["2023",9,5]]},"issued":{"date-parts":[["2015"]]},"citation-key":"futuyma2015CanModernEvolutionary"}}],"schema":"https://github.com/citation-style-language/schema/raw/master/csl-citation.json"} </w:delInstrText>
        </w:r>
        <w:r w:rsidDel="008E7152">
          <w:rPr>
            <w:rFonts w:ascii="Times New Roman" w:eastAsia="Times New Roman" w:hAnsi="Times New Roman" w:cs="Times New Roman"/>
          </w:rPr>
          <w:fldChar w:fldCharType="separate"/>
        </w:r>
        <w:r w:rsidRPr="00EB55D9" w:rsidDel="008E7152">
          <w:rPr>
            <w:rFonts w:ascii="Times New Roman" w:hAnsi="Times New Roman" w:cs="Times New Roman"/>
            <w:vertAlign w:val="superscript"/>
          </w:rPr>
          <w:delText>15</w:delText>
        </w:r>
        <w:r w:rsidDel="008E7152">
          <w:rPr>
            <w:rFonts w:ascii="Times New Roman" w:eastAsia="Times New Roman" w:hAnsi="Times New Roman" w:cs="Times New Roman"/>
          </w:rPr>
          <w:fldChar w:fldCharType="end"/>
        </w:r>
        <w:r w:rsidDel="008E7152">
          <w:rPr>
            <w:rFonts w:ascii="Times New Roman" w:eastAsia="Times New Roman" w:hAnsi="Times New Roman" w:cs="Times New Roman"/>
          </w:rPr>
          <w:delText xml:space="preserve">). </w:delText>
        </w:r>
      </w:del>
      <w:r>
        <w:rPr>
          <w:rFonts w:ascii="Times New Roman" w:eastAsia="Times New Roman" w:hAnsi="Times New Roman" w:cs="Times New Roman"/>
        </w:rPr>
        <w:t xml:space="preserve">The biodiversity levels in a given geographic area are ultimately determined by three </w:t>
      </w:r>
      <w:del w:id="6" w:author="Héctor Tejero Cicuéndez" w:date="2023-11-06T16:52:00Z">
        <w:r w:rsidDel="008E7152">
          <w:rPr>
            <w:rFonts w:ascii="Times New Roman" w:eastAsia="Times New Roman" w:hAnsi="Times New Roman" w:cs="Times New Roman"/>
          </w:rPr>
          <w:delText xml:space="preserve">fundamental </w:delText>
        </w:r>
      </w:del>
      <w:r>
        <w:rPr>
          <w:rFonts w:ascii="Times New Roman" w:eastAsia="Times New Roman" w:hAnsi="Times New Roman" w:cs="Times New Roman"/>
        </w:rPr>
        <w:t xml:space="preserve">processes: </w:t>
      </w:r>
      <w:del w:id="7" w:author="Héctor Tejero Cicuéndez" w:date="2023-11-06T16:52:00Z">
        <w:r w:rsidDel="008E7152">
          <w:rPr>
            <w:rFonts w:ascii="Times New Roman" w:eastAsia="Times New Roman" w:hAnsi="Times New Roman" w:cs="Times New Roman"/>
          </w:rPr>
          <w:delText xml:space="preserve">lineage origination (generally represented by </w:delText>
        </w:r>
      </w:del>
      <w:r>
        <w:rPr>
          <w:rFonts w:ascii="Times New Roman" w:eastAsia="Times New Roman" w:hAnsi="Times New Roman" w:cs="Times New Roman"/>
        </w:rPr>
        <w:t>speciation</w:t>
      </w:r>
      <w:del w:id="8" w:author="Héctor Tejero Cicuéndez" w:date="2023-11-06T16:52:00Z">
        <w:r w:rsidDel="008E7152">
          <w:rPr>
            <w:rFonts w:ascii="Times New Roman" w:eastAsia="Times New Roman" w:hAnsi="Times New Roman" w:cs="Times New Roman"/>
          </w:rPr>
          <w:delText xml:space="preserve"> in macroevolutionary studies of extant taxa)</w:delText>
        </w:r>
      </w:del>
      <w:r>
        <w:rPr>
          <w:rFonts w:ascii="Times New Roman" w:eastAsia="Times New Roman" w:hAnsi="Times New Roman" w:cs="Times New Roman"/>
        </w:rPr>
        <w:t>, extinction, and dispersal</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{"citationID":"ajl5nat8o","properties":{"formattedCitation":"\\super 16\\uc0\\u8211{}18\\nosupersub{}","plainCitation":"16–18","noteIndex":0},"citationItems":[{"id":1698,"uris":["http://zotero.org/users/8203557/items/2VH2UWY5"],"itemData":{"id":1698,"type":"article-journal","abstract":"The present study proposes to reconcile the different spatial and temporal scales of regional species production and local constraint on species richness. Although interactions between populations rapidly achieve equilibrium and limit membership in ecological communities locally, these interactions occur over heterogeneous environments within large regions, where the populations of species are stably regulated through competition and habitat selection. Consequently, exclusion of species from a region depends on long-term regional-scale environmental change or evolutionary change among interacting populations, bringing species production and extinction onto the same scale and establishing a link between local and regional processes.","container-title":"Ecology Letters","DOI":"10.1046/j.1461-0248.2003.00554.x","ISSN":"1461023X","issue":"1","page":"1–15","title":"A comprehensive framework for global patterns in biodiversity","volume":"7","author":[{"family":"Ricklefs","given":"Robert E."}],"issued":{"date-parts":[["2004"]]},"citation-key":"ricklefs2004ComprehensiveFrameworkGlobala"}},{"id":1912,"uris":["http://zotero.org/users/8203557/items/H6QURAC3"],"itemData":{"id":1912,"type":"article-journal","abstract":"A latitudinal gradient in biodiversity has existed since before the time of the dinosaurs, yet how and why this gradient arose remains unresolved. Here we review two major hypotheses for the origin of the latitudinal diversity gradient. The time and area hypothesis holds that tropical climates are older and historically larger, allowing more opportunity for diversification. This hypothesis is supported by observations that temperate taxa are often younger than, and nested within, tropical taxa, and that diversity is positively correlated with the age and area of geographical regions. The diversification rate hypothesis holds that tropical regions diversify faster due to higher rates of speciation (caused by increased opportunities for the evolution of reproductive isolation, or faster molecular evolution, or the increased importance of biotic interactions), or due to lower extinction rates. There is phylogenetic evidence for higher rates of diversification in tropical clades, and palaeontological data demonstrate higher rates of origination for tropical taxa, but mixed evidence for latitudinal differences in extinction rates. Studies of latitudinal variation in incipient speciation also suggest faster speciation in the tropics. Distinguishing the roles of history, speciation and extinction in the origin of the latitudinal gradient represents a major challenge to future research. © 2007 Blackwell Publishing Ltd/CNRS.","container-title":"Ecology Letters","DOI":"10.1111/j.1461-0248.2007.01020.x","ISSN":"1461023X","issue":"4","page":"315–331","title":"Evolution and the latitudinal diversity gradient: Speciation, extinction and biogeography","volume":"10","author":[{"family":"Mittelbach","given":"Gary G."},{"family":"Schemske","given":"Douglas W."},{"family":"Cornell","given":"Howard V."},{"family":"Allen","given":"Andrew P."},{"family":"Brown","given":"Jonathan M."},{"family":"Bush","given":"Mark B."},{"family":"Harrison","given":"Susan P."},{"family":"Hurlbert","given":"Allen H."},{"family":"Knowlton","given":"Nancy"},{"family":"Lessios","given":"Harilaos A."},{"family":"McCain","given":"Christy M."},{"family":"McCune","given":"Amy R."},{"family":"McDade","given":"Lucinda A."},{"family":"McPeek","given":"Mark A."},{"family":"Near","given":"Thomas J."},{"family":"Price","given":"Trevor D."},{"family":"Ricklefs","given":"Robert E."},{"family":"Roy","given":"Kaustuv"},{"family":"Sax","given":"Dov F."},{"family":"Schluter","given":"Dolph"},{"family":"Sobel","given":"James M."},{"family":"Turelli","given":"Michael"}],"issued":{"date-parts":[["2007"]]},"citation-key":"mittelbach2007EvolutionLatitudinalDiversitya"}},{"id":1679,"uris":["http://zotero.org/users/8203557/items/RQHINGPK"],"itemData":{"id":1679,"type":"article-journal","abstract":"A major goal of research in ecology and evolution is to explain why species richness varies across habitats, regions, and clades. Recent reviews have argued that species richness patterns among regions and clades may be explained by\"ecological limits\" on diversity over time, which are said to offer an alternative explanation to those invoking speciation and extinction (diversification) and time. Further, it has been proposed that this hypothesis is best supported by failure to find a positive relationship between time (e.g., clade age) and species richness. Here, I critically review the evidence for these claims, and propose how we might better study the ecological and evolutionary origins of species richness patterns. In fact, ecological limits can only influence species richness in clades by influencing speciation and extinction, and so this new\"alternative paradigm\" is simply one facet of the traditional idea that ecology influences diversification. The only direct evidence for strict ecological limits on richness (i.e., constant diversity over time) is from the fossil record, but many studies cited as supporting this pattern do not, and there is evidence for increasing richness over time. Negative evidence for a relationship between clade age and richness among extant clades is not positive evidence for constant diversity over time, and many recent analyses finding no age-diversity relationship were biased to reach this conclusion. More comprehensive analyses strongly support a positive age-richness relationship. There is abundant evidence that both time and ecological influences on diversification rates are important drivers of both large-scale and small-scale species richness patterns. The major challenge for future studies is to understand the ecological and evolutionary mechanisms underpinning the relationships between time, dispersal, diversification, and species richness patterns.© 2011 by The University of Chicago Press. All rights reserved.","container-title":"Quarterly Review of Biology","DOI":"10.1086/659883","ISSN":"00335770","issue":"2","page":"75–96","title":"The causes of species richness patterns across space, time, and clades and the role of \"ecological limits\"","volume":"86","author":[{"family":"Wiens","given":"John J."}],"issued":{"date-parts":[["2011"]]},"citation-key":"wiens2011CausesSpeciesRichnessa"}}],"schema":"https://github.com/citation-style-language/schema/raw/master/csl-citation.json"} </w:instrText>
      </w:r>
      <w:r>
        <w:rPr>
          <w:rFonts w:ascii="Times New Roman" w:eastAsia="Times New Roman" w:hAnsi="Times New Roman" w:cs="Times New Roman"/>
        </w:rPr>
        <w:fldChar w:fldCharType="separate"/>
      </w:r>
      <w:r w:rsidRPr="001F3349">
        <w:rPr>
          <w:rFonts w:ascii="Times New Roman" w:hAnsi="Times New Roman" w:cs="Times New Roman"/>
          <w:vertAlign w:val="superscript"/>
        </w:rPr>
        <w:t>16–18</w:t>
      </w:r>
      <w:r>
        <w:rPr>
          <w:rFonts w:ascii="Times New Roman" w:eastAsia="Times New Roman" w:hAnsi="Times New Roman" w:cs="Times New Roman"/>
        </w:rPr>
        <w:fldChar w:fldCharType="end"/>
      </w:r>
      <w:ins w:id="9" w:author="Héctor Tejero Cicuéndez" w:date="2023-11-06T16:53:00Z">
        <w:r>
          <w:rPr>
            <w:rFonts w:ascii="Times New Roman" w:eastAsia="Times New Roman" w:hAnsi="Times New Roman" w:cs="Times New Roman"/>
          </w:rPr>
          <w:t>,</w:t>
        </w:r>
      </w:ins>
      <w:del w:id="10" w:author="Héctor Tejero Cicuéndez" w:date="2023-11-06T16:53:00Z">
        <w:r w:rsidDel="008E7152">
          <w:rPr>
            <w:rFonts w:ascii="Times New Roman" w:eastAsia="Times New Roman" w:hAnsi="Times New Roman" w:cs="Times New Roman"/>
          </w:rPr>
          <w:delText>.</w:delText>
        </w:r>
      </w:del>
      <w:r>
        <w:rPr>
          <w:rFonts w:ascii="Times New Roman" w:eastAsia="Times New Roman" w:hAnsi="Times New Roman" w:cs="Times New Roman"/>
        </w:rPr>
        <w:t xml:space="preserve"> </w:t>
      </w:r>
      <w:del w:id="11" w:author="Héctor Tejero Cicuéndez" w:date="2023-11-06T16:53:00Z">
        <w:r w:rsidDel="008E7152">
          <w:rPr>
            <w:rFonts w:ascii="Times New Roman" w:eastAsia="Times New Roman" w:hAnsi="Times New Roman" w:cs="Times New Roman"/>
          </w:rPr>
          <w:delText>These three basic generative processes</w:delText>
        </w:r>
      </w:del>
      <w:ins w:id="12" w:author="Héctor Tejero Cicuéndez" w:date="2023-11-06T16:53:00Z">
        <w:r>
          <w:rPr>
            <w:rFonts w:ascii="Times New Roman" w:eastAsia="Times New Roman" w:hAnsi="Times New Roman" w:cs="Times New Roman"/>
          </w:rPr>
          <w:t>which</w:t>
        </w:r>
      </w:ins>
      <w:r>
        <w:rPr>
          <w:rFonts w:ascii="Times New Roman" w:eastAsia="Times New Roman" w:hAnsi="Times New Roman" w:cs="Times New Roman"/>
        </w:rPr>
        <w:t xml:space="preserve"> result in the unequal accumulation of species </w:t>
      </w:r>
      <w:del w:id="13" w:author="Héctor Tejero Cicuéndez" w:date="2023-11-06T16:54:00Z">
        <w:r w:rsidDel="008E7152">
          <w:rPr>
            <w:rFonts w:ascii="Times New Roman" w:eastAsia="Times New Roman" w:hAnsi="Times New Roman" w:cs="Times New Roman"/>
          </w:rPr>
          <w:delText xml:space="preserve">richness </w:delText>
        </w:r>
      </w:del>
      <w:r>
        <w:rPr>
          <w:rFonts w:ascii="Times New Roman" w:eastAsia="Times New Roman" w:hAnsi="Times New Roman" w:cs="Times New Roman"/>
        </w:rPr>
        <w:t xml:space="preserve">across </w:t>
      </w:r>
      <w:del w:id="14" w:author="Héctor Tejero Cicuéndez" w:date="2023-11-06T16:54:00Z">
        <w:r w:rsidDel="008E7152">
          <w:rPr>
            <w:rFonts w:ascii="Times New Roman" w:eastAsia="Times New Roman" w:hAnsi="Times New Roman" w:cs="Times New Roman"/>
          </w:rPr>
          <w:delText xml:space="preserve">geographic </w:delText>
        </w:r>
      </w:del>
      <w:ins w:id="15" w:author="Héctor Tejero Cicuéndez" w:date="2023-11-06T16:54:00Z">
        <w:r>
          <w:rPr>
            <w:rFonts w:ascii="Times New Roman" w:eastAsia="Times New Roman" w:hAnsi="Times New Roman" w:cs="Times New Roman"/>
          </w:rPr>
          <w:t>regions</w:t>
        </w:r>
        <w:r>
          <w:rPr>
            <w:rFonts w:ascii="Times New Roman" w:eastAsia="Times New Roman" w:hAnsi="Times New Roman" w:cs="Times New Roman"/>
          </w:rPr>
          <w:t xml:space="preserve"> </w:t>
        </w:r>
      </w:ins>
      <w:r>
        <w:rPr>
          <w:rFonts w:ascii="Times New Roman" w:eastAsia="Times New Roman" w:hAnsi="Times New Roman" w:cs="Times New Roman"/>
        </w:rPr>
        <w:t xml:space="preserve">and </w:t>
      </w:r>
      <w:del w:id="16" w:author="Héctor Tejero Cicuéndez" w:date="2023-11-06T16:54:00Z">
        <w:r w:rsidDel="008E7152">
          <w:rPr>
            <w:rFonts w:ascii="Times New Roman" w:eastAsia="Times New Roman" w:hAnsi="Times New Roman" w:cs="Times New Roman"/>
          </w:rPr>
          <w:delText>phylogenetic contexts</w:delText>
        </w:r>
      </w:del>
      <w:ins w:id="17" w:author="Héctor Tejero Cicuéndez" w:date="2023-11-06T16:54:00Z">
        <w:r>
          <w:rPr>
            <w:rFonts w:ascii="Times New Roman" w:eastAsia="Times New Roman" w:hAnsi="Times New Roman" w:cs="Times New Roman"/>
          </w:rPr>
          <w:t>clades</w:t>
        </w:r>
      </w:ins>
      <w:r>
        <w:rPr>
          <w:rFonts w:ascii="Times New Roman" w:eastAsia="Times New Roman" w:hAnsi="Times New Roman" w:cs="Times New Roman"/>
        </w:rPr>
        <w:t xml:space="preserve">. Variations in these three processes may be influenced by </w:t>
      </w:r>
      <w:del w:id="18" w:author="Héctor Tejero Cicuéndez" w:date="2023-11-06T16:54:00Z">
        <w:r w:rsidDel="008E7152">
          <w:rPr>
            <w:rFonts w:ascii="Times New Roman" w:eastAsia="Times New Roman" w:hAnsi="Times New Roman" w:cs="Times New Roman"/>
          </w:rPr>
          <w:delText xml:space="preserve">differential </w:delText>
        </w:r>
      </w:del>
      <w:r>
        <w:rPr>
          <w:rFonts w:ascii="Times New Roman" w:eastAsia="Times New Roman" w:hAnsi="Times New Roman" w:cs="Times New Roman"/>
        </w:rPr>
        <w:t>biotic and abiotic factors operating at regional and local scales</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{"citationID":"a1n2fq4aj1s","properties":{"formattedCitation":"\\super 19\\uc0\\u8211{}21\\nosupersub{}","plainCitation":"19–21","noteIndex":0},"citationItems":[{"id":1697,"uris":["http://zotero.org/users/8203557/items/A7IJARPC"],"itemData":{"id":1697,"type":"article-journal","container-title":"Science","page":"167–171","title":"Community Diversity: relative roles of local and regional processes","volume":"235","author":[{"family":"Ricklefs","given":"Robert E."}],"issued":{"date-parts":[["1987"]]},"citation-key":"ricklefs1987CommunityDiversityRelativea"}},{"id":1114,"uris":["http://zotero.org/users/8203557/items/5AASZ2QY"],"itemData":{"id":1114,"type":"article-journal","abstract":"Global patterns in species richness have resisted explanation since they first caught the attention of ecologists in the 1960s. The failure of ecology to fully integrate the diversity issue into its core of accepted wisdom derives from an inappropriate concept of community and the rejection of history and region as formative contexts for ecological systems. Traditionally, ecologists have held that the pervasive relationship between species richness and conditions of the physical environment reflects the influence of environment on the ability of populations to coexist locally. However, many ecologists now recognize that this relationship can also develop historically from the evolutionary diversification of lineages within and between ecological zones. To assess the relative roles of local ecological constraint vs. regional and historical unfolding of diversity-environment relationships, we must abandon localized concepts of the community and adopt historical (particularly phylogenetic) and geographic methods to evaluate the evolution of diversity within large regions and its influence on diversity at local scales. This integrated perspective opens new research directions for ecologists to explore the formation of species, adaptive diversification, and the adjustment of ecological distributions of species on regional scales. © 2006 by the Ecological Society of America.","container-title":"Ecology","DOI":"10.1890/0012-9658(2006)87[3:edatoo]2.0.co;2","ISSN":"00129658","issue":"7 SUPPL.","note":"PMID: 16922298","page":"3–13","title":"Evolutionary diversification and the origin of the diversity-environment relationship","volume":"87","author":[{"family":"Ricklefs","given":"Robert E."}],"issued":{"date-parts":[["2006"]]},"citation-key":"ricklefs2006EvolutionaryDiversificationOrigina"}},{"id":8179,"uris":["http://zotero.org/users/8203557/items/MA7C8MHP"],"itemData":{"id":8179,"type":"article-journal","abstract":"Diversification rate is one of the most important metrics in macroecological and macroevolutionary studies. Here I demonstrate that diversification analyses can be misleading when researchers assume that diversity increases unbounded through time, as is typical in molecular phylogenetic studies. If clade diversity is regulated by ecological factors, then species richness may be independent of clade age and it may not be possible to infer the rate at which diversity arose. This has substantial consequences for the interpretation of many studies that have contrasted rates of diversification among clades and regions. Often, it is possible to estimate the total diversification experienced by a clade but not diversification rate itself. I show that the evidence for ecological limits on diversity in higher taxa is widespread. Finally, I explore the implications of ecological limits for a variety of ecological and evolutionary questions that involve inferences about speciation and extinction rates from phylogenetic data.","container-title":"Ecology Letters","DOI":"10.1111/j.1461-0248.2009.01333.x","ISSN":"1461-0248","issue":"8","language":"en","license":"© 2009 Blackwell Publishing Ltd/CNRS","note":"_eprint: https://onlinelibrary.wiley.com/doi/pdf/10.1111/j.1461-0248.2009.01333.x","page":"735-743","source":"Wiley Online Library","title":"Ecological limits and diversification rate: alternative paradigms to explain the variation in species richness among clades and regions","title-short":"Ecological limits and diversification rate","volume":"12","author":[{"family":"Rabosky","given":"Daniel L."}],"issued":{"date-parts":[["2009"]]},"citation-key":"rabosky2009EcologicalLimitsDiversification"}}],"schema":"https://github.com/citation-style-language/schema/raw/master/csl-citation.json"} </w:instrText>
      </w:r>
      <w:r>
        <w:rPr>
          <w:rFonts w:ascii="Times New Roman" w:eastAsia="Times New Roman" w:hAnsi="Times New Roman" w:cs="Times New Roman"/>
        </w:rPr>
        <w:fldChar w:fldCharType="separate"/>
      </w:r>
      <w:r w:rsidRPr="003C3225">
        <w:rPr>
          <w:rFonts w:ascii="Times New Roman" w:hAnsi="Times New Roman" w:cs="Times New Roman"/>
          <w:vertAlign w:val="superscript"/>
        </w:rPr>
        <w:t>19–21</w:t>
      </w:r>
      <w:r>
        <w:rPr>
          <w:rFonts w:ascii="Times New Roman" w:eastAsia="Times New Roman" w:hAnsi="Times New Roman" w:cs="Times New Roman"/>
        </w:rPr>
        <w:fldChar w:fldCharType="end"/>
      </w:r>
      <w:r>
        <w:rPr>
          <w:rFonts w:ascii="Times New Roman" w:eastAsia="Times New Roman" w:hAnsi="Times New Roman" w:cs="Times New Roman"/>
        </w:rPr>
        <w:t>, such as ecological interactions</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{"citationID":"a272a79gc72","properties":{"formattedCitation":"\\super 22\\nosupersub{}","plainCitation":"22","noteIndex":0},"citationItems":[{"id":8068,"uris":["http://zotero.org/users/8203557/items/HYUCDV74"],"itemData":{"id":8068,"type":"article-journal","abstract":"Biotic interactions are believed to play a role in the origin and maintenance of species diversity, and multiple hypotheses link the latitudinal diversity gradient to a presumed gradient in the importance of biotic interactions. Here we address whether biotic interactions are more important at low latitudes, finding support for this hypothesis from a wide range of interactions. Some of the best-supported examples are higher herbivory and insect predation in the tropics, and predominantly tropical mutualisms such as cleaning symbioses and ant-plant interactions. For studies that included tropical regions, biotic interactions were never more important at high latitudes. Although our results support the hypothesis that biotic interactions are more important in the tropics, additional research is needed, including latitudinal comparisons of rates of molecular evolution for genes involved in biotic interactions, estimates of gradients in interaction strength, and phylogenetic comparisons of the traits that mediate biotic interactions.","container-title":"Annual Review of Ecology, Evolution, and Systematics","DOI":"10.1146/annurev.ecolsys.39.110707.173430","issue":"1","note":"_eprint: https://doi.org/10.1146/annurev.ecolsys.39.110707.173430","page":"245-269","source":"Annual Reviews","title":"Is There a Latitudinal Gradient in the Importance of Biotic Interactions?","volume":"40","author":[{"family":"Schemske","given":"Douglas W."},{"family":"Mittelbach","given":"Gary G."},{"family":"Cornell","given":"Howard V."},{"family":"Sobel","given":"James M."},{"family":"Roy","given":"Kaustuv"}],"issued":{"date-parts":[["2009"]]},"citation-key":"schemske2009ThereLatitudinalGradient"}}],"schema":"https://github.com/citation-style-language/schema/raw/master/csl-citation.json"} </w:instrText>
      </w:r>
      <w:r>
        <w:rPr>
          <w:rFonts w:ascii="Times New Roman" w:eastAsia="Times New Roman" w:hAnsi="Times New Roman" w:cs="Times New Roman"/>
        </w:rPr>
        <w:fldChar w:fldCharType="separate"/>
      </w:r>
      <w:r w:rsidRPr="003C3225">
        <w:rPr>
          <w:rFonts w:ascii="Times New Roman" w:hAnsi="Times New Roman" w:cs="Times New Roman"/>
          <w:vertAlign w:val="superscript"/>
        </w:rPr>
        <w:t>22</w:t>
      </w:r>
      <w:r>
        <w:rPr>
          <w:rFonts w:ascii="Times New Roman" w:eastAsia="Times New Roman" w:hAnsi="Times New Roman" w:cs="Times New Roman"/>
        </w:rPr>
        <w:fldChar w:fldCharType="end"/>
      </w:r>
      <w:r>
        <w:rPr>
          <w:rFonts w:ascii="Times New Roman" w:eastAsia="Times New Roman" w:hAnsi="Times New Roman" w:cs="Times New Roman"/>
        </w:rPr>
        <w:t>, evolutionary time</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{"citationID":"a26i4lju07k","properties":{"formattedCitation":"\\super 23,24\\nosupersub{}","plainCitation":"23,24","noteIndex":0},"citationItems":[{"id":1683,"uris":["http://zotero.org/users/8203557/items/SB3GYT4S"],"itemData":{"id":1683,"type":"book","publisher":"Macmillan and Company","title":"Tropical nature, and other essays","author":[{"family":"Wallace","given":"Alfred Russel"}],"issued":{"date-parts":[["1878"]]},"citation-key":"wallace1878TropicalNatureOther"}},{"id":1687,"uris":["http://zotero.org/users/8203557/items/W7YVCEKA"],"itemData":{"id":1687,"type":"article-journal","abstract":"Speciation is the process that ultimately generates species richness. However, the time required for speciation to build up diversity in a region is rarely considered as an explanation for patterns of species richness. We explored this \"time-for-speciation effect\" on patterns of species richness in emydid turtles. Emydids show a striking pattern of high species richness in eastern North America (especially the southeast) and low diversity in other regions. At the continental scale, species richness is positively correlated with the amount of time emydids have been present and speciating in each region, with eastern North America being the ancestral region. Within eastern North America, higher regional species richness in the southeast is associated with smaller geographic range sizes and not greater local species richness in southern communities. We suggest that these patterns of geographic range size variation and local and regional species richness in eastern North America are caused by glaciation, allopatric speciation, and the time-for-speciation effect. We propose that allopatric speciation can simultaneously decrease geographic range size and increase regional diversity without increasing local diversity and that geographic range size can determine the relationship between α, β, and γ diversity. The time-for-speciation effect may act through a variety of processes at different spatial scales to determine diverse patterns of species richness.","container-title":"American Naturalist","DOI":"10.1086/345091","ISSN":"00030147","issue":"1","page":"112–128","title":"Explaining species richness from continents to communities: The time-for-speciation effect in emydid turtles","volume":"161","author":[{"family":"Stephens","given":"Patrick R."},{"family":"Wiens","given":"John J."}],"issued":{"date-parts":[["2003"]]},"citation-key":"stephens2003ExplainingSpeciesRichnessa"}}],"schema":"https://github.com/citation-style-language/schema/raw/master/csl-citation.json"} </w:instrText>
      </w:r>
      <w:r>
        <w:rPr>
          <w:rFonts w:ascii="Times New Roman" w:eastAsia="Times New Roman" w:hAnsi="Times New Roman" w:cs="Times New Roman"/>
        </w:rPr>
        <w:fldChar w:fldCharType="separate"/>
      </w:r>
      <w:r w:rsidRPr="003C3225">
        <w:rPr>
          <w:rFonts w:ascii="Times New Roman" w:hAnsi="Times New Roman" w:cs="Times New Roman"/>
          <w:vertAlign w:val="superscript"/>
        </w:rPr>
        <w:t>23,24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del w:id="19" w:author="Héctor Tejero Cicuéndez" w:date="2023-11-06T16:55:00Z">
        <w:r w:rsidDel="008E7152">
          <w:rPr>
            <w:rFonts w:ascii="Times New Roman" w:eastAsia="Times New Roman" w:hAnsi="Times New Roman" w:cs="Times New Roman"/>
          </w:rPr>
          <w:delText xml:space="preserve">the relationship between organismal form and </w:delText>
        </w:r>
      </w:del>
      <w:r>
        <w:rPr>
          <w:rFonts w:ascii="Times New Roman" w:eastAsia="Times New Roman" w:hAnsi="Times New Roman" w:cs="Times New Roman"/>
        </w:rPr>
        <w:t>eco</w:t>
      </w:r>
      <w:del w:id="20" w:author="Héctor Tejero Cicuéndez" w:date="2023-11-06T16:55:00Z">
        <w:r w:rsidDel="008E7152">
          <w:rPr>
            <w:rFonts w:ascii="Times New Roman" w:eastAsia="Times New Roman" w:hAnsi="Times New Roman" w:cs="Times New Roman"/>
          </w:rPr>
          <w:delText>l</w:delText>
        </w:r>
      </w:del>
      <w:ins w:id="21" w:author="Héctor Tejero Cicuéndez" w:date="2023-11-06T16:55:00Z">
        <w:r>
          <w:rPr>
            <w:rFonts w:ascii="Times New Roman" w:eastAsia="Times New Roman" w:hAnsi="Times New Roman" w:cs="Times New Roman"/>
          </w:rPr>
          <w:t>morphol</w:t>
        </w:r>
      </w:ins>
      <w:r>
        <w:rPr>
          <w:rFonts w:ascii="Times New Roman" w:eastAsia="Times New Roman" w:hAnsi="Times New Roman" w:cs="Times New Roman"/>
        </w:rPr>
        <w:t>og</w:t>
      </w:r>
      <w:ins w:id="22" w:author="Héctor Tejero Cicuéndez" w:date="2023-11-06T16:55:00Z">
        <w:r>
          <w:rPr>
            <w:rFonts w:ascii="Times New Roman" w:eastAsia="Times New Roman" w:hAnsi="Times New Roman" w:cs="Times New Roman"/>
          </w:rPr>
          <w:t>ical d</w:t>
        </w:r>
      </w:ins>
      <w:r>
        <w:rPr>
          <w:rFonts w:ascii="Times New Roman" w:eastAsia="Times New Roman" w:hAnsi="Times New Roman" w:cs="Times New Roman"/>
        </w:rPr>
        <w:t>y</w:t>
      </w:r>
      <w:ins w:id="23" w:author="Héctor Tejero Cicuéndez" w:date="2023-11-06T16:55:00Z">
        <w:r>
          <w:rPr>
            <w:rFonts w:ascii="Times New Roman" w:eastAsia="Times New Roman" w:hAnsi="Times New Roman" w:cs="Times New Roman"/>
          </w:rPr>
          <w:t>namics</w:t>
        </w:r>
      </w:ins>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{"citationID":"a451pb6h2p","properties":{"formattedCitation":"\\super 25,26\\nosupersub{}","plainCitation":"25,26","noteIndex":0},"citationItems":[{"id":2467,"uris":["http://zotero.org/users/8203557/items/WAAAGJXB"],"itemData":{"id":2467,"type":"article-journal","abstract":"Explanations for taxonomic diversity in a particular clade often implicate evolutionary innovations, possessed by members of the clade, that are thought to have favoured diversification. We review such “key innovation” hypotheses, the ecological mechanisms involved, and potential tests of such hypotheses. Key innovation hypotheses can be supported by evidence of ecological mechanism and by comparative tests. We argue that both are necessary for convincing support. In fact, few key innovation hypotheses are currently backed by either one. We group ecological mechanisms of diversification in three major classes. Diversification may be spurred by innovations that: I) allow invasion of new adaptive zones; II) increase fitness, allowing one clade to replace another; or III) increase the propensity for reproductive or ecological specialization. Key innovations in different classes are likely to produce different evolutionary patterns, and therefore may be supported by different kinds of ecological evidence. © 1995, Taylor &amp; Francis Group, LLC. All rights reserved.","container-title":"Historical Biology","DOI":"10.1080/10292389509380518","ISSN":"10292381","issue":"2","page":"151-173","title":"Key evolutionary innovations and their ecological mechanisms","volume":"10","author":[{"family":"Heard","given":"Stephen B."},{"family":"Hauser","given":"David L."}],"issued":{"date-parts":[["1995"]]},"citation-key":"heard1995KeyEvolutionaryInnovations"}},{"id":17,"uris":["http://zotero.org/users/8203557/items/Z73CYFBI"],"itemData":{"id":17,"type":"article-journal","abstract":"Where is evolution fastest? The biotic interactions hypothesis proposes that greater species richness creates more ecological opportunity, driving faster evolution at low latitudes, whereas the ‘empty niches’ hypothesis proposes that ecological opportunity is greater where diversity is low, spurring faster evolution at high latitudes. We tested these contrasting predictions by analysing rates of beak evolution for a global dataset of 1141 avian sister species. Rates of beak size evolution are similar across latitudes, with some evidence that beak shape evolves faster in the temperate zone, consistent with the empty niches hypothesis. The empty niches hypothesis is further supported by a meta-analysis showing that rates of trait evolution and recent speciation are generally faster in the temperate zone, whereas rates of molecular evolution are slightly faster in the tropics. Our results suggest that drivers of evolutionary diversification are either similar across latitudes or more potent in the temperate zone, thus calling into question multiple hypotheses that invoke faster tropical evolution to explain the latitudinal diversity gradient.","container-title":"Ecology Letters","DOI":"10.1111/ele.13726","ISSN":"1461-0248","issue":"3","language":"en","note":"_eprint: https://onlinelibrary.wiley.com/doi/pdf/10.1111/ele.13726","page":"635-646","source":"Wiley Online Library","title":"The latitudinal gradient in rates of evolution for bird beaks, a species interaction trait","volume":"25","author":[{"family":"Freeman","given":"Benjamin G."},{"family":"Weeks","given":"Thomas"},{"family":"Schluter","given":"Dolph"},{"family":"Tobias","given":"Joseph A."}],"issued":{"date-parts":[["2022"]]},"citation-key":"freeman2022LatitudinalGradientRates"}}],"schema":"https://github.com/citation-style-language/schema/raw/master/csl-citation.json"} </w:instrText>
      </w:r>
      <w:r>
        <w:rPr>
          <w:rFonts w:ascii="Times New Roman" w:eastAsia="Times New Roman" w:hAnsi="Times New Roman" w:cs="Times New Roman"/>
        </w:rPr>
        <w:fldChar w:fldCharType="separate"/>
      </w:r>
      <w:r w:rsidRPr="003C3225">
        <w:rPr>
          <w:rFonts w:ascii="Times New Roman" w:hAnsi="Times New Roman" w:cs="Times New Roman"/>
          <w:vertAlign w:val="superscript"/>
          <w:lang w:val="es-ES_tradnl"/>
        </w:rPr>
        <w:t>25,26</w:t>
      </w:r>
      <w:r>
        <w:rPr>
          <w:rFonts w:ascii="Times New Roman" w:eastAsia="Times New Roman" w:hAnsi="Times New Roman" w:cs="Times New Roman"/>
        </w:rPr>
        <w:fldChar w:fldCharType="end"/>
      </w:r>
      <w:r>
        <w:rPr>
          <w:rFonts w:ascii="Times New Roman" w:eastAsia="Times New Roman" w:hAnsi="Times New Roman" w:cs="Times New Roman"/>
        </w:rPr>
        <w:t>, environmental conditions</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{"citationID":"a267a5ml8oe","properties":{"formattedCitation":"\\super 27,28\\nosupersub{}","plainCitation":"27,28","noteIndex":0},"citationItems":[{"id":8185,"uris":["http://zotero.org/users/8203557/items/VFZV3YMB"],"itemData":{"id":8185,"type":"article-journal","abstract":"Broad-scale variation in taxonomic richness is strongly correlated with climate. Many mechanisms have been hypothesized to explain these patterns; however, testable predictions that would distinguish among them have rarely been derived. Here, we examine several prominent hypotheses for climate–richness relationships, deriving and testing predictions based on their hypothesized mechanisms. The ‘energy–richness hypothesis’ (also called the ‘more individuals hypothesis’) postulates that more productive areas have more individuals and therefore more species. More productive areas do often have more species, but extant data are not consistent with the expected causal relationship from energy to numbers of individuals to numbers of species. We reject the energy–richness hypothesis in its standard form and consider some proposed modifications. The ‘physiological tolerance hypothesis’ postulates that richness varies according to the tolerances of individual species for different sets of climatic conditions. This hypothesis predicts that more combinations of physiological parameters can survive under warm and wet than cold or dry conditions. Data are qualitatively consistent with this prediction, but are inconsistent with the prediction that species should fill climatically suitable areas. Finally, the ‘speciation rate hypothesis’ postulates that speciation rates should vary with climate, due either to faster evolutionary rates or stronger biotic interactions increasing the opportunity for evolutionary diversification in some regions. The biotic interactions mechanism also has the potential to amplify shallower, underlying gradients in richness. Tests of speciation rate hypotheses are few (to date), and their results are mixed.","container-title":"Ecology Letters","DOI":"10.1111/j.1461-0248.2004.00671.x","ISSN":"1461-0248","issue":"12","language":"en","note":"_eprint: https://onlinelibrary.wiley.com/doi/pdf/10.1111/j.1461-0248.2004.00671.x","page":"1121-1134","source":"Wiley Online Library","title":"Predictions and tests of climate-based hypotheses of broad-scale variation in taxonomic richness","volume":"7","author":[{"family":"Currie","given":"David J."},{"family":"Mittelbach","given":"Gary G."},{"family":"Cornell","given":"Howard V."},{"family":"Field","given":"Richard"},{"family":"Guégan","given":"Jean-Francois"},{"family":"Hawkins","given":"Bradford A."},{"family":"Kaufman","given":"Dawn M."},{"family":"Kerr","given":"Jeremy T."},{"family":"Oberdorff","given":"Thierry"},{"family":"O'Brien","given":"Eileen"},{"family":"Turner","given":"J. R. G."}],"issued":{"date-parts":[["2004"]]},"citation-key":"currie2004PredictionsTestsClimatebased"}},{"id":2431,"uris":["http://zotero.org/users/8203557/items/77BFVD3F"],"itemData":{"id":2431,"type":"article-journal","abstract":"Latitudinal gradients of biodiversity and macroevolutionary dynamics are prominent yet poorly understood. We derive a model that quantifies the role of kinetic energy in generating biodiversity. The model predicts that rates of genetic divergence and speciation are both governed by metabolic rate and therefore show the same exponential temperature dependence (activation energy of ≈0.65 eV; 1 eV = 1.602 × 10-19 J). Predictions are supported by global datasets from plankionic foraminifera for rates of DNA evolution and speciation spanning 30 million years. As predicted by the model, rates of speciation increase toward the tropics even after controlling for the greater ocean coverage at tropical latitudes. Our model and results indicate that individual metabolic rate is a primary determinant of evolutionary rates: ≈1013 J of energy flux per gram of tissue generates one substitution per nucleotide in the nuclear genome, and ≈1023 J of energy flux per population generates a new species of foraminifera. © 2006 by The National Academy of Sciences of the USA.","container-title":"Proceedings of the National Academy of Sciences of the United States of America","DOI":"10.1073/pnas.0603587103","ISSN":"00278424","issue":"24","note":"PMID: 16754845","page":"9130-9135","title":"Kinetic effects of temperature on rates of genetic divergence and speciation","volume":"103","author":[{"family":"Allen","given":"Andrew P."},{"family":"Gillooly","given":"James F."},{"family":"Savage","given":"Van M."},{"family":"Brown","given":"James H."}],"issued":{"date-parts":[["2006"]]},"citation-key":"allen2006KineticEffectsTemperature"}}],"schema":"https://github.com/citation-style-language/schema/raw/master/csl-citation.json"} </w:instrText>
      </w:r>
      <w:r>
        <w:rPr>
          <w:rFonts w:ascii="Times New Roman" w:eastAsia="Times New Roman" w:hAnsi="Times New Roman" w:cs="Times New Roman"/>
        </w:rPr>
        <w:fldChar w:fldCharType="separate"/>
      </w:r>
      <w:r w:rsidRPr="003C3225">
        <w:rPr>
          <w:rFonts w:ascii="Times New Roman" w:hAnsi="Times New Roman" w:cs="Times New Roman"/>
          <w:vertAlign w:val="superscript"/>
        </w:rPr>
        <w:t>27,28</w:t>
      </w:r>
      <w:r>
        <w:rPr>
          <w:rFonts w:ascii="Times New Roman" w:eastAsia="Times New Roman" w:hAnsi="Times New Roman" w:cs="Times New Roman"/>
        </w:rPr>
        <w:fldChar w:fldCharType="end"/>
      </w:r>
      <w:r>
        <w:rPr>
          <w:rFonts w:ascii="Times New Roman" w:eastAsia="Times New Roman" w:hAnsi="Times New Roman" w:cs="Times New Roman"/>
        </w:rPr>
        <w:t>, climatic trends</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{"citationID":"a27bvet7f82","properties":{"formattedCitation":"\\super 29\\nosupersub{}","plainCitation":"29","noteIndex":0},"citationItems":[{"id":8608,"uris":["http://zotero.org/users/8203557/items/8ZA62UH3"],"itemData":{"id":8608,"type":"article-journal","abstract":"Although climate change has been implicated as a major catalyst of diversification, its effects are thought to be inconsistent and much less pervasive than localized climate or the accumulation of species with time. Focused analyses of highly speciose clades are needed in order to disentangle the consequences of climate change, geography, and time. Here, we show that global cooling shapes the biodiversity of terrestrial orchids. Using a phylogeny of 1,475 species of Orchidoideae, the largest terrestrial orchid subfamily, we find that speciation rate is dependent on historic global cooling, not time, tropical distributions, elevation, variation in chromosome number, or other types of historic climate change. Relative to the gradual accumulation of species with time, models specifying speciation driven by historic global cooling are over 700 times more likely. Evidence ratios estimated for 212 other plant and animal groups reveal that terrestrial orchids represent one of the best-supported cases of temperature-spurred speciation yet reported. Employing &gt;2.5 million georeferenced records, we find that global cooling drove contemporaneous diversification in each of the seven major orchid bioregions of the Earth. With current emphasis on understanding and predicting the immediate impacts of global warming, our study provides a clear case study of the long-term impacts of global climate change on biodiversity.","container-title":"Proceedings of the National Academy of Sciences","DOI":"10.1073/pnas.2102408120","issue":"29","note":"publisher: Proceedings of the National Academy of Sciences","page":"e2102408120","source":"pnas.org (Atypon)","title":"Speciation across the Earth driven by global cooling in terrestrial orchids","volume":"120","author":[{"family":"Thompson","given":"Jamie B."},{"family":"Davis","given":"Katie E."},{"family":"Dodd","given":"Harry O."},{"family":"Wills","given":"Matthew A."},{"family":"Priest","given":"Nicholas K."}],"issued":{"date-parts":[["2023",7,18]]},"citation-key":"thompson2023SpeciationEarthDriven"}}],"schema":"https://github.com/citation-style-language/schema/raw/master/csl-citation.json"} </w:instrText>
      </w:r>
      <w:r>
        <w:rPr>
          <w:rFonts w:ascii="Times New Roman" w:eastAsia="Times New Roman" w:hAnsi="Times New Roman" w:cs="Times New Roman"/>
        </w:rPr>
        <w:fldChar w:fldCharType="separate"/>
      </w:r>
      <w:r w:rsidRPr="005C1C89">
        <w:rPr>
          <w:rFonts w:ascii="Times New Roman" w:hAnsi="Times New Roman" w:cs="Times New Roman"/>
          <w:vertAlign w:val="superscript"/>
          <w:lang w:val="es-ES_tradnl"/>
        </w:rPr>
        <w:t>29</w:t>
      </w:r>
      <w:r>
        <w:rPr>
          <w:rFonts w:ascii="Times New Roman" w:eastAsia="Times New Roman" w:hAnsi="Times New Roman" w:cs="Times New Roman"/>
        </w:rPr>
        <w:fldChar w:fldCharType="end"/>
      </w:r>
      <w:r>
        <w:rPr>
          <w:rFonts w:ascii="Times New Roman" w:eastAsia="Times New Roman" w:hAnsi="Times New Roman" w:cs="Times New Roman"/>
        </w:rPr>
        <w:t>, or topography and plate tectonics</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{"citationID":"a8reg8jhst","properties":{"formattedCitation":"\\super 30\\uc0\\u8211{}32\\nosupersub{}","plainCitation":"30–32","noteIndex":0},"citationItems":[{"id":8121,"uris":["http://zotero.org/users/8203557/items/G7U3SI6I"],"itemData":{"id":8121,"type":"article-journal","abstract":"The Amazonian rainforest is arguably the most species-rich terrestrial ecosystem in the world, yet the timing of the origin and evolutionary causes of this diversity are a matter of debate. We review the geologic and phylogenetic evidence from Amazonia and compare it with uplift records from the Andes. This uplift and its effect on regional climate fundamentally changed the Amazonian landscape by reconfiguring drainage patterns and creating a vast influx of sediments into the basin. On this “Andean” substrate, a region-wide edaphic mosaic developed that became extremely rich in species, particularly in Western Amazonia. We show that Andean uplift was crucial for the evolution of Amazonian landscapes and ecosystems, and that current biodiversity patterns are rooted deep in the pre-Quaternary.","container-title":"Science","DOI":"10.1126/science.1194585","issue":"6006","note":"publisher: American Association for the Advancement of Science","page":"927-931","source":"science.org (Atypon)","title":"Amazonia Through Time: Andean Uplift, Climate Change, Landscape Evolution, and Biodiversity","title-short":"Amazonia Through Time","volume":"330","author":[{"family":"Hoorn","given":"C."},{"family":"Wesselingh","given":"F. P."},{"family":"Steege","given":"H.","non-dropping-particle":"ter"},{"family":"Bermudez","given":"M. A."},{"family":"Mora","given":"A."},{"family":"Sevink","given":"J."},{"family":"Sanmartín","given":"I."},{"family":"Sanchez-Meseguer","given":"A."},{"family":"Anderson","given":"C. L."},{"family":"Figueiredo","given":"J. P."},{"family":"Jaramillo","given":"C."},{"family":"Riff","given":"D."},{"family":"Negri","given":"F. R."},{"family":"Hooghiemstra","given":"H."},{"family":"Lundberg","given":"J."},{"family":"Stadler","given":"T."},{"family":"Särkinen","given":"T."},{"family":"Antonelli","given":"A."}],"issued":{"date-parts":[["2010",11,12]]},"citation-key":"hoorn2010AmazoniaTimeAndeana"}},{"id":1950,"uris":["http://zotero.org/users/8203557/items/VJAY2A3R"],"itemData":{"id":1950,"type":"article-journal","abstract":"Topographically complex regions on land and in the oceans feature hotspots of biodiversity that reflect geological influences on ecological and evolutionary processes. Over geologic time, topographic diversity gradients wax and wane over millions of years, tracking tectonic or climatic history. Topographic diversity gradients from the present day and the past can result from the generation of species by vicariance or from the accumulation of species from dispersal into a region with strong environmental gradients. Biological and geological approaches must be integrated to test alternative models of diversification along topographic gradients. Reciprocal illumination among phylogenetic, phylogeographic, ecological, paleontological, tectonic, and climatic perspectives is an emerging frontier of biogeographic research.","container-title":"Trends in Ecology and Evolution","DOI":"10.1016/j.tree.2016.12.010","ISSN":"01695347","issue":"3","note":"publisher: Elsevier Ltd","page":"211–226","title":"Biodiversity and Topographic Complexity: Modern and Geohistorical Perspectives","volume":"32","author":[{"family":"Badgley","given":"Catherine"},{"family":"Smiley","given":"Tara M."},{"family":"Terry","given":"Rebecca"},{"family":"Davis","given":"Edward B."},{"family":"DeSantis","given":"Larisa R.G."},{"family":"Fox","given":"David L."},{"family":"Hopkins","given":"Samantha S.B."},{"family":"Jezkova","given":"Tereza"},{"family":"Matocq","given":"Marjorie D."},{"family":"Matzke","given":"Nick"},{"family":"McGuire","given":"Jenny L."},{"family":"Mulch","given":"Andreas"},{"family":"Riddle","given":"Brett R."},{"family":"Roth","given":"V. Louise"},{"family":"Samuels","given":"Joshua X."},{"family":"Strömberg","given":"Caroline A.E."},{"family":"Yanites","given":"Brian J."}],"issued":{"date-parts":[["2017"]]},"citation-key":"badgley2017BiodiversityTopographicComplexity"}},{"id":2765,"uris":["http://zotero.org/users/8203557/items/T7FGQJ4L"],"itemData":{"id":2765,"type":"article-journal","abstract":"The geographic distribution of biodiversity is central to understanding evolutionary biology. Paleogeographic and paleoclimatic histories often help to explain how biogeographic patterns unfold through time. However, such patterns are also influenced by a variety of other factors, such as lineage diversification, that may affect the probability of certain types of biogeographic events. The complex and well-known geologic and climatic history of Afro-Arabia, together with the extensive research on reptile systematics in the region, makes Afro-Arabian squamate communities an ideal system to investigate biogeographic patterns and their drivers. Here, we reconstruct the phylogenetic relationships and the ancestral geographic distributions of several Afro-Arabian reptile clades (totaling 430 species) to estimate the number of dispersal, vicariance and range contraction events. We then compare the observed biogeographic history to a distribution of simulated biogeographic events based on the empirical phylogeny and the best-fit model. This allows us to identify periods in the past where the observed biogeographic history was likely shaped by forces beyond the ones included in the model. We find an increase in vicariance following the Oligocene, most likely caused by the fragmentation of the Afro-Arabian plate. In contrast, we did not find differences between observed and expected dispersal and range contraction levels. This is consistent with diversification enhanced by environmental processes and with the establishment of a dispersal corridor connecting Africa, Arabia and Eurasia since the middle Miocene. Finally, here we show that our novel approach is useful to pinpoint events in the evolutionary history of lineages that might reflect external forces not predicted by the underlying biogeographic model. [Dispersal; diversification; model adequacy; paleogeography; reptiles; simulations; vicariance.]","container-title":"Systematic Biology","DOI":"10.1093/sysbio/syab025","ISSN":"1063-5157","issue":"2","journalAbbreviation":"Systematic Biology","license":"All rights reserved","page":"261-272","source":"Silverchair","title":"Reconstructing Squamate Biogeography in Afro-Arabia Reveals the Influence of a Complex and Dynamic Geologic Past","volume":"71","author":[{"family":"Tejero-Cicuéndez","given":"Héctor"},{"family":"Patton","given":"Austin H"},{"family":"Caetano","given":"Daniel S"},{"family":"Šmíd","given":"Jiří"},{"family":"Harmon","given":"Luke J"},{"family":"Carranza","given":"Salvador"}],"issued":{"date-parts":[["2022",3,1]]},"citation-key":"tejero-cicuendez2022ReconstructingSquamateBiogeography"}}],"schema":"https://github.com/citation-style-language/schema/raw/master/csl-citation.json"} </w:instrText>
      </w:r>
      <w:r>
        <w:rPr>
          <w:rFonts w:ascii="Times New Roman" w:eastAsia="Times New Roman" w:hAnsi="Times New Roman" w:cs="Times New Roman"/>
        </w:rPr>
        <w:fldChar w:fldCharType="separate"/>
      </w:r>
      <w:r w:rsidRPr="00C068D4">
        <w:rPr>
          <w:rFonts w:ascii="Times New Roman" w:hAnsi="Times New Roman" w:cs="Times New Roman"/>
          <w:vertAlign w:val="superscript"/>
        </w:rPr>
        <w:t>30–32</w:t>
      </w:r>
      <w:r>
        <w:rPr>
          <w:rFonts w:ascii="Times New Roman" w:eastAsia="Times New Roman" w:hAnsi="Times New Roman" w:cs="Times New Roman"/>
        </w:rPr>
        <w:fldChar w:fldCharType="end"/>
      </w:r>
      <w:r w:rsidRPr="00BE4404">
        <w:rPr>
          <w:rFonts w:ascii="Times New Roman" w:eastAsia="Times New Roman" w:hAnsi="Times New Roman" w:cs="Times New Roman"/>
        </w:rPr>
        <w:t xml:space="preserve">. </w:t>
      </w:r>
    </w:p>
    <w:p w14:paraId="55B3B85E" w14:textId="77777777" w:rsidR="008E7152" w:rsidRPr="00BE4404" w:rsidRDefault="008E7152" w:rsidP="008E7152">
      <w:pPr>
        <w:jc w:val="both"/>
        <w:rPr>
          <w:rFonts w:ascii="Times New Roman" w:eastAsia="Times New Roman" w:hAnsi="Times New Roman" w:cs="Times New Roman"/>
        </w:rPr>
      </w:pPr>
    </w:p>
    <w:p w14:paraId="6AB4E2F6" w14:textId="0F930846" w:rsidR="008E7152" w:rsidRDefault="008E7152" w:rsidP="008E7152">
      <w:pPr>
        <w:jc w:val="both"/>
        <w:rPr>
          <w:rFonts w:ascii="Times New Roman" w:eastAsia="Times New Roman" w:hAnsi="Times New Roman" w:cs="Times New Roman"/>
        </w:rPr>
      </w:pPr>
      <w:del w:id="24" w:author="Héctor Tejero Cicuéndez" w:date="2023-11-06T16:56:00Z">
        <w:r w:rsidDel="008E7152">
          <w:rPr>
            <w:rFonts w:ascii="Times New Roman" w:eastAsia="Times New Roman" w:hAnsi="Times New Roman" w:cs="Times New Roman"/>
          </w:rPr>
          <w:delText>In recent years, t</w:delText>
        </w:r>
      </w:del>
      <w:ins w:id="25" w:author="Héctor Tejero Cicuéndez" w:date="2023-11-06T16:56:00Z">
        <w:r>
          <w:rPr>
            <w:rFonts w:ascii="Times New Roman" w:eastAsia="Times New Roman" w:hAnsi="Times New Roman" w:cs="Times New Roman"/>
          </w:rPr>
          <w:t>T</w:t>
        </w:r>
      </w:ins>
      <w:r>
        <w:rPr>
          <w:rFonts w:ascii="Times New Roman" w:eastAsia="Times New Roman" w:hAnsi="Times New Roman" w:cs="Times New Roman"/>
        </w:rPr>
        <w:t xml:space="preserve">he emergence </w:t>
      </w:r>
      <w:del w:id="26" w:author="Héctor Tejero Cicuéndez" w:date="2023-11-06T16:56:00Z">
        <w:r w:rsidDel="008E7152">
          <w:rPr>
            <w:rFonts w:ascii="Times New Roman" w:eastAsia="Times New Roman" w:hAnsi="Times New Roman" w:cs="Times New Roman"/>
          </w:rPr>
          <w:delText xml:space="preserve">and development </w:delText>
        </w:r>
      </w:del>
      <w:r>
        <w:rPr>
          <w:rFonts w:ascii="Times New Roman" w:eastAsia="Times New Roman" w:hAnsi="Times New Roman" w:cs="Times New Roman"/>
        </w:rPr>
        <w:t>of spatial phylogenetics</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{"citationID":"a2m16dg1sa9","properties":{"formattedCitation":"\\super 33,34\\nosupersub{}","plainCitation":"33,34","noteIndex":0},"citationItems":[{"id":6680,"uris":["http://zotero.org/users/8203557/items/DV48RIYH"],"itemData":{"id":6680,"type":"article-journal","abstract":"Broad-scale, quantitative assessments of insect biodiversity and the factors shaping it remain particularly poorly explored. Here we undertook a spatial phylogenetic analysis of North American butterflies to test whether climate stability and temperature gradients have shaped their diversity and endemism. We also performed the first quantitative comparisons of spatial phylogenetic patterns between butterflies and flowering plants. We expected concordance between the two groups based on shared historical environmental drivers and presumed strong butterfly-host plant specializations. We instead found that biodiversity patterns in butterflies are strikingly different from flowering plants, especially warm deserts. In particular, butterflies show different patterns of phylogenetic clustering compared with flowering plants, suggesting differences in habitat conservation between the two groups. These results suggest that shared biogeographic histories and trophic associations do not necessarily assure similar diversity outcomes. The work has applied value in conservation planning, documenting warm deserts as a North American butterfly biodiversity hotspot.","container-title":"iScience","DOI":"10.1016/j.isci.2021.102239","ISSN":"2589-0042","issue":"4","journalAbbreviation":"iScience","language":"en","page":"102239","source":"ScienceDirect","title":"Spatial phylogenetics of butterflies in relation to environmental drivers and angiosperm diversity across North America","volume":"24","author":[{"family":"Earl","given":"Chandra"},{"family":"Belitz","given":"Michael W."},{"family":"Laffan","given":"Shawn W."},{"family":"Barve","given":"Vijay"},{"family":"Barve","given":"Narayani"},{"family":"Soltis","given":"Douglas E."},{"family":"Allen","given":"Julie M."},{"family":"Soltis","given":"Pamela S."},{"family":"Mishler","given":"Brent D."},{"family":"Kawahara","given":"Akito Y."},{"family":"Guralnick","given":"Robert"}],"issued":{"date-parts":[["2021",4,23]]},"citation-key":"earl2021SpatialPhylogeneticsButterflies"}},{"id":10720,"uris":["http://zotero.org/users/8203557/items/Y48E879J"],"itemData":{"id":10720,"type":"article-journal","abstract":"The metric called phylogenetic diversity (PD) has been employed over the last 30 years to add an evolutionary dimension to the exploration of biodiversity. However, the application of PD was until recently limited by both technology and methodology. Newly available distributional data from global museum databasing efforts, rapidly increasing coverage of DNA sequence data and improvements to computer hardware and software have enabled a new ‘big data’ approach to the application of PD-based metrics and randomization-based hypothesis tests called ‘spatial phylogenetics’. It can be defined most simply as turning a phylogeny into a GIS layer, which can then be used with other GIS layers to understand drivers of phylodiversity patterns and for conservation prioritization. Alpha and beta phylodiversity can be measured using different ways of representing branch lengths on a given topology (called ‘facets’), each yielding a different, interesting perspective that are best viewed in combination. Challenges posed by available data need to be addressed through careful cleaning and gathering further data in a targeted manner. Spatial phylogenetics is only in its infancy, showing much promise but with many elements awaiting expansion to address further questions.","container-title":"Journal of Biogeography","DOI":"10.1111/jbi.14618","ISSN":"1365-2699","issue":"8","language":"en","license":"© 2023 The Author. Journal of Biogeography published by John Wiley &amp; Sons Ltd.","note":"_eprint: https://onlinelibrary.wiley.com/doi/pdf/10.1111/jbi.14618","page":"1454-1463","source":"Wiley Online Library","title":"Spatial phylogenetics","volume":"50","author":[{"family":"Mishler","given":"Brent D."}],"issued":{"date-parts":[["2023"]]},"citation-key":"mishler2023SpatialPhylogenetics"}}],"schema":"https://github.com/citation-style-language/schema/raw/master/csl-citation.json"} </w:instrText>
      </w:r>
      <w:r>
        <w:rPr>
          <w:rFonts w:ascii="Times New Roman" w:eastAsia="Times New Roman" w:hAnsi="Times New Roman" w:cs="Times New Roman"/>
        </w:rPr>
        <w:fldChar w:fldCharType="separate"/>
      </w:r>
      <w:r w:rsidRPr="005C1C89">
        <w:rPr>
          <w:rFonts w:ascii="Times New Roman" w:hAnsi="Times New Roman" w:cs="Times New Roman"/>
          <w:vertAlign w:val="superscript"/>
        </w:rPr>
        <w:t>33,34</w:t>
      </w:r>
      <w:r>
        <w:rPr>
          <w:rFonts w:ascii="Times New Roman" w:eastAsia="Times New Roman" w:hAnsi="Times New Roman" w:cs="Times New Roman"/>
        </w:rPr>
        <w:fldChar w:fldCharType="end"/>
      </w:r>
      <w:r>
        <w:rPr>
          <w:rFonts w:ascii="Times New Roman" w:eastAsia="Times New Roman" w:hAnsi="Times New Roman" w:cs="Times New Roman"/>
        </w:rPr>
        <w:t xml:space="preserve"> has advanced our understanding of macroecological dynamics by combining phylogenetic relatedness with geographic biodiversity patterns. </w:t>
      </w:r>
      <w:del w:id="27" w:author="Héctor Tejero Cicuéndez" w:date="2023-11-06T16:57:00Z">
        <w:r w:rsidDel="008E7152">
          <w:rPr>
            <w:rFonts w:ascii="Times New Roman" w:eastAsia="Times New Roman" w:hAnsi="Times New Roman" w:cs="Times New Roman"/>
          </w:rPr>
          <w:delText>Specifically, th</w:delText>
        </w:r>
      </w:del>
      <w:proofErr w:type="spellStart"/>
      <w:ins w:id="28" w:author="Héctor Tejero Cicuéndez" w:date="2023-11-06T16:57:00Z">
        <w:r>
          <w:rPr>
            <w:rFonts w:ascii="Times New Roman" w:eastAsia="Times New Roman" w:hAnsi="Times New Roman" w:cs="Times New Roman"/>
          </w:rPr>
          <w:t>T</w:t>
        </w:r>
      </w:ins>
      <w:r>
        <w:rPr>
          <w:rFonts w:ascii="Times New Roman" w:eastAsia="Times New Roman" w:hAnsi="Times New Roman" w:cs="Times New Roman"/>
        </w:rPr>
        <w:t>e</w:t>
      </w:r>
      <w:proofErr w:type="spellEnd"/>
      <w:r>
        <w:rPr>
          <w:rFonts w:ascii="Times New Roman" w:eastAsia="Times New Roman" w:hAnsi="Times New Roman" w:cs="Times New Roman"/>
        </w:rPr>
        <w:t xml:space="preserve"> use of phylogeny-based metrics</w:t>
      </w:r>
      <w:del w:id="29" w:author="Héctor Tejero Cicuéndez" w:date="2023-11-06T16:57:00Z">
        <w:r w:rsidDel="008E7152">
          <w:rPr>
            <w:rFonts w:ascii="Times New Roman" w:eastAsia="Times New Roman" w:hAnsi="Times New Roman" w:cs="Times New Roman"/>
          </w:rPr>
          <w:delText xml:space="preserve"> of biodiversity,</w:delText>
        </w:r>
      </w:del>
      <w:r>
        <w:rPr>
          <w:rFonts w:ascii="Times New Roman" w:eastAsia="Times New Roman" w:hAnsi="Times New Roman" w:cs="Times New Roman"/>
        </w:rPr>
        <w:t xml:space="preserve"> </w:t>
      </w:r>
      <w:ins w:id="30" w:author="Héctor Tejero Cicuéndez" w:date="2023-11-06T16:57:00Z">
        <w:r>
          <w:rPr>
            <w:rFonts w:ascii="Times New Roman" w:eastAsia="Times New Roman" w:hAnsi="Times New Roman" w:cs="Times New Roman"/>
          </w:rPr>
          <w:t>(</w:t>
        </w:r>
      </w:ins>
      <w:del w:id="31" w:author="Héctor Tejero Cicuéndez" w:date="2023-11-06T16:57:00Z">
        <w:r w:rsidDel="008E7152">
          <w:rPr>
            <w:rFonts w:ascii="Times New Roman" w:eastAsia="Times New Roman" w:hAnsi="Times New Roman" w:cs="Times New Roman"/>
          </w:rPr>
          <w:delText xml:space="preserve">such </w:delText>
        </w:r>
      </w:del>
      <w:ins w:id="32" w:author="Héctor Tejero Cicuéndez" w:date="2023-11-06T16:57:00Z">
        <w:r>
          <w:rPr>
            <w:rFonts w:ascii="Times New Roman" w:eastAsia="Times New Roman" w:hAnsi="Times New Roman" w:cs="Times New Roman"/>
          </w:rPr>
          <w:t>e.g.,</w:t>
        </w:r>
        <w:r>
          <w:rPr>
            <w:rFonts w:ascii="Times New Roman" w:eastAsia="Times New Roman" w:hAnsi="Times New Roman" w:cs="Times New Roman"/>
          </w:rPr>
          <w:t xml:space="preserve"> </w:t>
        </w:r>
      </w:ins>
      <w:del w:id="33" w:author="Héctor Tejero Cicuéndez" w:date="2023-11-06T16:57:00Z">
        <w:r w:rsidDel="008E7152">
          <w:rPr>
            <w:rFonts w:ascii="Times New Roman" w:eastAsia="Times New Roman" w:hAnsi="Times New Roman" w:cs="Times New Roman"/>
          </w:rPr>
          <w:delText xml:space="preserve">as </w:delText>
        </w:r>
      </w:del>
      <w:r>
        <w:rPr>
          <w:rFonts w:ascii="Times New Roman" w:eastAsia="Times New Roman" w:hAnsi="Times New Roman" w:cs="Times New Roman"/>
        </w:rPr>
        <w:t>Faith’s phylogenetic diversity</w:t>
      </w:r>
      <w:ins w:id="34" w:author="Héctor Tejero Cicuéndez" w:date="2023-11-06T16:57:00Z">
        <w:r>
          <w:rPr>
            <w:rFonts w:ascii="Times New Roman" w:eastAsia="Times New Roman" w:hAnsi="Times New Roman" w:cs="Times New Roman"/>
          </w:rPr>
          <w:t>;</w:t>
        </w:r>
      </w:ins>
      <w:del w:id="35" w:author="Héctor Tejero Cicuéndez" w:date="2023-11-06T16:57:00Z">
        <w:r w:rsidDel="008E7152">
          <w:rPr>
            <w:rFonts w:ascii="Times New Roman" w:eastAsia="Times New Roman" w:hAnsi="Times New Roman" w:cs="Times New Roman"/>
          </w:rPr>
          <w:delText xml:space="preserve"> (</w:delText>
        </w:r>
      </w:del>
      <w:r>
        <w:rPr>
          <w:rFonts w:ascii="Times New Roman" w:eastAsia="Times New Roman" w:hAnsi="Times New Roman" w:cs="Times New Roman"/>
        </w:rPr>
        <w:t>PD</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{"citationID":"a1fu5no3lt6","properties":{"formattedCitation":"\\super 35\\nosupersub{}","plainCitation":"35","noteIndex":0},"citationItems":[{"id":8043,"uris":["http://zotero.org/users/8203557/items/3RIS5E2W"],"itemData":{"id":8043,"type":"article-journal","container-title":"Biological Conservation","DOI":"10.1016/0006-3207(92)91201-3","ISSN":"00063207","issue":"1","journalAbbreviation":"Biological Conservation","language":"en","page":"1-10","source":"DOI.org (Crossref)","title":"Conservation evaluation and phylogenetic diversity","volume":"61","author":[{"family":"Faith","given":"Daniel P."}],"issued":{"date-parts":[["1992"]]},"citation-key":"faith1992ConservationEvaluationPhylogenetic"}}],"schema":"https://github.com/citation-style-language/schema/raw/master/csl-citation.json"} </w:instrText>
      </w:r>
      <w:r>
        <w:rPr>
          <w:rFonts w:ascii="Times New Roman" w:eastAsia="Times New Roman" w:hAnsi="Times New Roman" w:cs="Times New Roman"/>
        </w:rPr>
        <w:fldChar w:fldCharType="separate"/>
      </w:r>
      <w:r w:rsidRPr="005C1C89">
        <w:rPr>
          <w:rFonts w:ascii="Times New Roman" w:hAnsi="Times New Roman" w:cs="Times New Roman"/>
          <w:vertAlign w:val="superscript"/>
        </w:rPr>
        <w:t>35</w:t>
      </w:r>
      <w:r>
        <w:rPr>
          <w:rFonts w:ascii="Times New Roman" w:eastAsia="Times New Roman" w:hAnsi="Times New Roman" w:cs="Times New Roman"/>
        </w:rPr>
        <w:fldChar w:fldCharType="end"/>
      </w:r>
      <w:r>
        <w:rPr>
          <w:rFonts w:ascii="Times New Roman" w:eastAsia="Times New Roman" w:hAnsi="Times New Roman" w:cs="Times New Roman"/>
        </w:rPr>
        <w:t>)</w:t>
      </w:r>
      <w:del w:id="36" w:author="Héctor Tejero Cicuéndez" w:date="2023-11-06T16:57:00Z">
        <w:r w:rsidDel="008E7152">
          <w:rPr>
            <w:rFonts w:ascii="Times New Roman" w:eastAsia="Times New Roman" w:hAnsi="Times New Roman" w:cs="Times New Roman"/>
          </w:rPr>
          <w:delText>,</w:delText>
        </w:r>
      </w:del>
      <w:r>
        <w:rPr>
          <w:rFonts w:ascii="Times New Roman" w:eastAsia="Times New Roman" w:hAnsi="Times New Roman" w:cs="Times New Roman"/>
        </w:rPr>
        <w:t xml:space="preserve"> enables investigations into the geographic distribution of species relatedness by considering the length of the phylogenetic branches connecting </w:t>
      </w:r>
      <w:del w:id="37" w:author="Héctor Tejero Cicuéndez" w:date="2023-11-06T16:58:00Z">
        <w:r w:rsidDel="008E7152">
          <w:rPr>
            <w:rFonts w:ascii="Times New Roman" w:eastAsia="Times New Roman" w:hAnsi="Times New Roman" w:cs="Times New Roman"/>
          </w:rPr>
          <w:delText xml:space="preserve">all </w:delText>
        </w:r>
      </w:del>
      <w:r>
        <w:rPr>
          <w:rFonts w:ascii="Times New Roman" w:eastAsia="Times New Roman" w:hAnsi="Times New Roman" w:cs="Times New Roman"/>
        </w:rPr>
        <w:t xml:space="preserve">the species present in a region. </w:t>
      </w:r>
      <w:del w:id="38" w:author="Héctor Tejero Cicuéndez" w:date="2023-11-06T16:59:00Z">
        <w:r w:rsidDel="008E7152">
          <w:rPr>
            <w:rFonts w:ascii="Times New Roman" w:eastAsia="Times New Roman" w:hAnsi="Times New Roman" w:cs="Times New Roman"/>
          </w:rPr>
          <w:delText>For instance</w:delText>
        </w:r>
      </w:del>
      <w:ins w:id="39" w:author="Héctor Tejero Cicuéndez" w:date="2023-11-06T16:59:00Z">
        <w:r>
          <w:rPr>
            <w:rFonts w:ascii="Times New Roman" w:eastAsia="Times New Roman" w:hAnsi="Times New Roman" w:cs="Times New Roman"/>
          </w:rPr>
          <w:t>Namely</w:t>
        </w:r>
      </w:ins>
      <w:r>
        <w:rPr>
          <w:rFonts w:ascii="Times New Roman" w:eastAsia="Times New Roman" w:hAnsi="Times New Roman" w:cs="Times New Roman"/>
        </w:rPr>
        <w:t xml:space="preserve">, high PD </w:t>
      </w:r>
      <w:del w:id="40" w:author="Héctor Tejero Cicuéndez" w:date="2023-11-06T16:59:00Z">
        <w:r w:rsidDel="008E7152">
          <w:rPr>
            <w:rFonts w:ascii="Times New Roman" w:eastAsia="Times New Roman" w:hAnsi="Times New Roman" w:cs="Times New Roman"/>
          </w:rPr>
          <w:delText xml:space="preserve">values indicate the sympatric presence of </w:delText>
        </w:r>
      </w:del>
      <w:ins w:id="41" w:author="Héctor Tejero Cicuéndez" w:date="2023-11-06T16:59:00Z">
        <w:r>
          <w:rPr>
            <w:rFonts w:ascii="Times New Roman" w:eastAsia="Times New Roman" w:hAnsi="Times New Roman" w:cs="Times New Roman"/>
          </w:rPr>
          <w:t xml:space="preserve">results from </w:t>
        </w:r>
      </w:ins>
      <w:r>
        <w:rPr>
          <w:rFonts w:ascii="Times New Roman" w:eastAsia="Times New Roman" w:hAnsi="Times New Roman" w:cs="Times New Roman"/>
        </w:rPr>
        <w:t xml:space="preserve">distantly related species, while low PD </w:t>
      </w:r>
      <w:del w:id="42" w:author="Héctor Tejero Cicuéndez" w:date="2023-11-06T16:59:00Z">
        <w:r w:rsidDel="006E2B9C">
          <w:rPr>
            <w:rFonts w:ascii="Times New Roman" w:eastAsia="Times New Roman" w:hAnsi="Times New Roman" w:cs="Times New Roman"/>
          </w:rPr>
          <w:delText xml:space="preserve">values result from </w:delText>
        </w:r>
      </w:del>
      <w:ins w:id="43" w:author="Héctor Tejero Cicuéndez" w:date="2023-11-06T16:59:00Z">
        <w:r w:rsidR="006E2B9C">
          <w:rPr>
            <w:rFonts w:ascii="Times New Roman" w:eastAsia="Times New Roman" w:hAnsi="Times New Roman" w:cs="Times New Roman"/>
          </w:rPr>
          <w:t xml:space="preserve">indicates </w:t>
        </w:r>
      </w:ins>
      <w:r>
        <w:rPr>
          <w:rFonts w:ascii="Times New Roman" w:eastAsia="Times New Roman" w:hAnsi="Times New Roman" w:cs="Times New Roman"/>
        </w:rPr>
        <w:t xml:space="preserve">closely related species inhabiting a given </w:t>
      </w:r>
      <w:del w:id="44" w:author="Héctor Tejero Cicuéndez" w:date="2023-11-06T17:00:00Z">
        <w:r w:rsidDel="006E2B9C">
          <w:rPr>
            <w:rFonts w:ascii="Times New Roman" w:eastAsia="Times New Roman" w:hAnsi="Times New Roman" w:cs="Times New Roman"/>
          </w:rPr>
          <w:delText xml:space="preserve">geographic </w:delText>
        </w:r>
      </w:del>
      <w:r>
        <w:rPr>
          <w:rFonts w:ascii="Times New Roman" w:eastAsia="Times New Roman" w:hAnsi="Times New Roman" w:cs="Times New Roman"/>
        </w:rPr>
        <w:t>area. The explicit inclusion of the phylogenetic dimension may greatly improve our ability to elucidate the synergistic effects of evolution, ecology, and the environment on diversity dynamics</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{"citationID":"a1gemmsspbf","properties":{"formattedCitation":"\\super 36,37\\nosupersub{}","plainCitation":"36,37","noteIndex":0},"citationItems":[{"id":7998,"uris":["http://zotero.org/users/8203557/items/XDYX5WMT"],"itemData":{"id":7998,"type":"article-journal","abstract":"Phylogenetic diversity (PD) captures the shared ancestry of species, and is increasingly being recognized as a valuable conservation currency. Regionally, PD frequently covaries closely with species richness; however, variation in speciation and extinction rates and/or the biogeographic history of lineages can result in significant deviation. Locally, these differences may be pronounced. Rapid recent speciation or high temporal turnover of lineages can result in low PD but high richness. In contrast, rare dispersal events, for example, between biomes, can elevate PD but have only small impact on richness. To date, environmental predictors of species richness have been well studied but global models explaining variation in PD are lacking. Here, we contrast the global distribution of PD versus species richness for terrestrial mammals. We show that an environmental model of lineage diversification can predict well the discrepancy in the distribution of these two variables in some places, for example, South America and Africa but not others, such as Southeast Asia. When we have information on multiple diversity indices, conservation efforts directed towards maximizing one currency or another (e.g. species richness versus PD) should also consider the underlying processes that have shaped their distributions.","container-title":"Philosophical Transactions of the Royal Society B: Biological Sciences","DOI":"10.1098/rstb.2011.0058","issue":"1576","note":"publisher: Royal Society","page":"2414-2425","source":"royalsocietypublishing.org (Atypon)","title":"Phylogenetic diversity as a window into the evolutionary and biogeographic histories of present-day richness gradients for mammals","volume":"366","author":[{"family":"Davies","given":"T. Jonathan"},{"family":"Buckley","given":"Lauren B."}],"issued":{"date-parts":[["2011",8,27]]},"citation-key":"davies2011PhylogeneticDiversityWindow"}},{"id":8245,"uris":["http://zotero.org/users/8203557/items/987WABUA"],"itemData":{"id":8245,"type":"article-journal","abstract":"The use of phylogenies in ecology is increasingly common and has broadened our understanding of biological diversity. Ecological sub-disciplines, particularly conservation, community ecology and macroecology, all recognize the value of evolutionary relationships but the resulting development of phylogenetic approaches has led to a proliferation of phylogenetic diversity metrics. The use of many metrics across the sub-disciplines hampers potential meta-analyses, syntheses, and generalizations of existing results. Further, there is no guide for selecting the appropriate metric for a given question, and different metrics are frequently used to address similar questions. To improve the choice, application, and interpretation of phylo-diversity metrics, we organize existing metrics by expanding on a unifying framework for phylogenetic information. Generally, questions about phylogenetic relationships within or between assemblages tend to ask three types of question: how much; how different; or how regular? We show that these questions reflect three dimensions of a phylogenetic tree: richness, divergence, and regularity. We classify 70 existing phylo-diversity metrics based on their mathematical form within these three dimensions and identify ‘anchor’ representatives: for α-diversity metrics these are PD (Faith's phylogenetic diversity), MPD (mean pairwise distance), and VPD (variation of pairwise distances). By analysing mathematical formulae and using simulations, we use this framework to identify metrics that mix dimensions, and we provide a guide to choosing and using the most appropriate metrics. We show that metric choice requires connecting the research question with the correct dimension of the framework and that there are logical approaches to selecting and interpreting metrics. The guide outlined herein will help researchers navigate the current jungle of indices.","container-title":"Biological Reviews","DOI":"10.1111/brv.12252","ISSN":"1469-185X","issue":"2","language":"en","license":"© 2016 The Authors. Biological Reviews published by John Wiley © Sons Ltd on behalf of Cambridge Philosophical Society.","note":"_eprint: https://onlinelibrary.wiley.com/doi/pdf/10.1111/brv.12252","page":"698-715","source":"Wiley Online Library","title":"A guide to phylogenetic metrics for conservation, community ecology and macroecology","volume":"92","author":[{"family":"Tucker","given":"Caroline M."},{"family":"Cadotte","given":"Marc W."},{"family":"Carvalho","given":"Silvia B."},{"family":"Davies","given":"T. Jonathan"},{"family":"Ferrier","given":"Simon"},{"family":"Fritz","given":"Susanne A."},{"family":"Grenyer","given":"Rich"},{"family":"Helmus","given":"Matthew R."},{"family":"Jin","given":"Lanna S."},{"family":"Mooers","given":"Arne O."},{"family":"Pavoine","given":"Sandrine"},{"family":"Purschke","given":"Oliver"},{"family":"Redding","given":"David W."},{"family":"Rosauer","given":"Dan F."},{"family":"Winter","given":"Marten"},{"family":"Mazel","given":"Florent"}],"issued":{"date-parts":[["2017"]]},"citation-key":"tucker2017GuidePhylogeneticMetrics"}}],"schema":"https://github.com/citation-style-language/schema/raw/master/csl-citation.json"} </w:instrText>
      </w:r>
      <w:r>
        <w:rPr>
          <w:rFonts w:ascii="Times New Roman" w:eastAsia="Times New Roman" w:hAnsi="Times New Roman" w:cs="Times New Roman"/>
        </w:rPr>
        <w:fldChar w:fldCharType="separate"/>
      </w:r>
      <w:r w:rsidRPr="005C1C89">
        <w:rPr>
          <w:rFonts w:ascii="Times New Roman" w:hAnsi="Times New Roman" w:cs="Times New Roman"/>
          <w:vertAlign w:val="superscript"/>
        </w:rPr>
        <w:t>36,37</w:t>
      </w:r>
      <w:r>
        <w:rPr>
          <w:rFonts w:ascii="Times New Roman" w:eastAsia="Times New Roman" w:hAnsi="Times New Roman" w:cs="Times New Roman"/>
        </w:rPr>
        <w:fldChar w:fldCharType="end"/>
      </w:r>
      <w:r>
        <w:rPr>
          <w:rFonts w:ascii="Times New Roman" w:eastAsia="Times New Roman" w:hAnsi="Times New Roman" w:cs="Times New Roman"/>
        </w:rPr>
        <w:t xml:space="preserve"> in addition to providing </w:t>
      </w:r>
      <w:del w:id="45" w:author="Héctor Tejero Cicuéndez" w:date="2023-11-06T17:00:00Z">
        <w:r w:rsidDel="006E2B9C">
          <w:rPr>
            <w:rFonts w:ascii="Times New Roman" w:eastAsia="Times New Roman" w:hAnsi="Times New Roman" w:cs="Times New Roman"/>
          </w:rPr>
          <w:delText xml:space="preserve">an </w:delText>
        </w:r>
      </w:del>
      <w:r>
        <w:rPr>
          <w:rFonts w:ascii="Times New Roman" w:eastAsia="Times New Roman" w:hAnsi="Times New Roman" w:cs="Times New Roman"/>
        </w:rPr>
        <w:t xml:space="preserve">essential </w:t>
      </w:r>
      <w:del w:id="46" w:author="Héctor Tejero Cicuéndez" w:date="2023-11-06T17:00:00Z">
        <w:r w:rsidDel="006E2B9C">
          <w:rPr>
            <w:rFonts w:ascii="Times New Roman" w:eastAsia="Times New Roman" w:hAnsi="Times New Roman" w:cs="Times New Roman"/>
          </w:rPr>
          <w:delText xml:space="preserve">source of </w:delText>
        </w:r>
      </w:del>
      <w:r>
        <w:rPr>
          <w:rFonts w:ascii="Times New Roman" w:eastAsia="Times New Roman" w:hAnsi="Times New Roman" w:cs="Times New Roman"/>
        </w:rPr>
        <w:t>information for conservation purposes</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{"citationID":"a26rp97cdr5","properties":{"formattedCitation":"\\super 35,38\\nosupersub{}","plainCitation":"35,38","noteIndex":0},"citationItems":[{"id":8043,"uris":["http://zotero.org/users/8203557/items/3RIS5E2W"],"itemData":{"id":8043,"type":"article-journal","container-title":"Biological Conservation","DOI":"10.1016/0006-3207(92)91201-3","ISSN":"00063207","issue":"1","journalAbbreviation":"Biological Conservation","language":"en","page":"1-10","source":"DOI.org (Crossref)","title":"Conservation evaluation and phylogenetic diversity","volume":"61","author":[{"family":"Faith","given":"Daniel P."}],"issued":{"date-parts":[["1992"]]},"citation-key":"faith1992ConservationEvaluationPhylogenetic"}},{"id":2280,"uris":["http://zotero.org/users/8203557/items/UA5K5C5G"],"itemData":{"id":2280,"type":"article-journal","abstract":"Conservation prioritization is dominated by the threat status of candidate species. However, species differ markedly in the shared genetic information they embody, and this information is not taken into account if species are prioritized by threat status alone. We developed a system of prioritization that incorporates both threat status and genetic information and applied it to 9546 species of birds worldwide. We devised a simple measure of a species' genetic value that takes into account the shape of the entire taxonomic tree of birds. This measure approximates the evolutionary history that each species embodies and sums to the phylogenetic diversity of the entire taxonomic tree. We then combined this genetic value with each species' probability of extinction to create a species-specific measure of expected loss of genetic information. The application of our methods to the world's avifauna showed that ranking species by expected loss of genetic information may help preserve bird evolutionary history by upgrading those threatened species with fewer close relatives. We recommend developing a mechanism to incorporate a species' genetic value into the prioritization framework. © 2006 Society for Conservation Biology.","container-title":"Conservation Biology","DOI":"10.1111/j.1523-1739.2006.00555.x","ISSN":"08888892","issue":"6","note":"PMID: 17181802","page":"1670-1678","title":"Incorporating evolutionary measures into conservation prioritization","volume":"20","author":[{"family":"Redding","given":"David W."},{"family":"Mooers","given":"Arne O."}],"issued":{"date-parts":[["2006"]]},"citation-key":"redding2006IncorporatingEvolutionaryMeasures"}}],"schema":"https://github.com/citation-style-language/schema/raw/master/csl-citation.json"} </w:instrText>
      </w:r>
      <w:r>
        <w:rPr>
          <w:rFonts w:ascii="Times New Roman" w:eastAsia="Times New Roman" w:hAnsi="Times New Roman" w:cs="Times New Roman"/>
        </w:rPr>
        <w:fldChar w:fldCharType="separate"/>
      </w:r>
      <w:r w:rsidRPr="00C068D4">
        <w:rPr>
          <w:rFonts w:ascii="Times New Roman" w:hAnsi="Times New Roman" w:cs="Times New Roman"/>
          <w:vertAlign w:val="superscript"/>
        </w:rPr>
        <w:t>35,38</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3873D807" w14:textId="77777777" w:rsidR="008E7152" w:rsidRDefault="008E7152" w:rsidP="008E7152">
      <w:pPr>
        <w:jc w:val="both"/>
        <w:rPr>
          <w:rFonts w:ascii="Times New Roman" w:eastAsia="Times New Roman" w:hAnsi="Times New Roman" w:cs="Times New Roman"/>
        </w:rPr>
      </w:pPr>
    </w:p>
    <w:p w14:paraId="4F334428" w14:textId="5FB61D97" w:rsidR="008E7152" w:rsidRDefault="008E7152" w:rsidP="008E7152">
      <w:pPr>
        <w:jc w:val="both"/>
        <w:rPr>
          <w:rFonts w:ascii="Times New Roman" w:eastAsia="Times New Roman" w:hAnsi="Times New Roman" w:cs="Times New Roman"/>
        </w:rPr>
      </w:pPr>
      <w:del w:id="47" w:author="Héctor Tejero Cicuéndez" w:date="2023-11-06T17:01:00Z">
        <w:r w:rsidDel="006E2B9C">
          <w:rPr>
            <w:rFonts w:ascii="Times New Roman" w:eastAsia="Times New Roman" w:hAnsi="Times New Roman" w:cs="Times New Roman"/>
          </w:rPr>
          <w:delText>In most cases, s</w:delText>
        </w:r>
      </w:del>
      <w:ins w:id="48" w:author="Héctor Tejero Cicuéndez" w:date="2023-11-06T17:01:00Z">
        <w:r w:rsidR="006E2B9C">
          <w:rPr>
            <w:rFonts w:ascii="Times New Roman" w:eastAsia="Times New Roman" w:hAnsi="Times New Roman" w:cs="Times New Roman"/>
          </w:rPr>
          <w:t>S</w:t>
        </w:r>
      </w:ins>
      <w:r>
        <w:rPr>
          <w:rFonts w:ascii="Times New Roman" w:eastAsia="Times New Roman" w:hAnsi="Times New Roman" w:cs="Times New Roman"/>
        </w:rPr>
        <w:t xml:space="preserve">pecies richness and PD are </w:t>
      </w:r>
      <w:ins w:id="49" w:author="Héctor Tejero Cicuéndez" w:date="2023-11-06T17:01:00Z">
        <w:r w:rsidR="006E2B9C">
          <w:rPr>
            <w:rFonts w:ascii="Times New Roman" w:eastAsia="Times New Roman" w:hAnsi="Times New Roman" w:cs="Times New Roman"/>
          </w:rPr>
          <w:t xml:space="preserve">in general </w:t>
        </w:r>
      </w:ins>
      <w:r>
        <w:rPr>
          <w:rFonts w:ascii="Times New Roman" w:eastAsia="Times New Roman" w:hAnsi="Times New Roman" w:cs="Times New Roman"/>
        </w:rPr>
        <w:t>positively correlated: regions showing high and low species richness have high and low levels of PD, respectively (e.g.,</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{"citationID":"a11u7t4fu7o","properties":{"formattedCitation":"\\super 36,39\\nosupersub{}","plainCitation":"36,39","noteIndex":0},"citationItems":[{"id":7998,"uris":["http://zotero.org/users/8203557/items/XDYX5WMT"],"itemData":{"id":7998,"type":"article-journal","abstract":"Phylogenetic diversity (PD) captures the shared ancestry of species, and is increasingly being recognized as a valuable conservation currency. Regionally, PD frequently covaries closely with species richness; however, variation in speciation and extinction rates and/or the biogeographic history of lineages can result in significant deviation. Locally, these differences may be pronounced. Rapid recent speciation or high temporal turnover of lineages can result in low PD but high richness. In contrast, rare dispersal events, for example, between biomes, can elevate PD but have only small impact on richness. To date, environmental predictors of species richness have been well studied but global models explaining variation in PD are lacking. Here, we contrast the global distribution of PD versus species richness for terrestrial mammals. We show that an environmental model of lineage diversification can predict well the discrepancy in the distribution of these two variables in some places, for example, South America and Africa but not others, such as Southeast Asia. When we have information on multiple diversity indices, conservation efforts directed towards maximizing one currency or another (e.g. species richness versus PD) should also consider the underlying processes that have shaped their distributions.","container-title":"Philosophical Transactions of the Royal Society B: Biological Sciences","DOI":"10.1098/rstb.2011.0058","issue":"1576","note":"publisher: Royal Society","page":"2414-2425","source":"royalsocietypublishing.org (Atypon)","title":"Phylogenetic diversity as a window into the evolutionary and biogeographic histories of present-day richness gradients for mammals","volume":"366","author":[{"family":"Davies","given":"T. Jonathan"},{"family":"Buckley","given":"Lauren B."}],"issued":{"date-parts":[["2011",8,27]]},"citation-key":"davies2011PhylogeneticDiversityWindow"}},{"id":33,"uris":["http://zotero.org/users/8203557/items/G5Q6B8LT"],"itemData":{"id":33,"type":"article-journal","container-title":"Journal of biogeography","issue":"8","note":"publisher: Wiley Online Library","page":"1373–1382","source":"Google Scholar","title":"Global patterns of amphibian phylogenetic diversity","volume":"39","author":[{"family":"Fritz","given":"Susanne A."},{"family":"Rahbek","given":"Carsten"}],"issued":{"date-parts":[["2012"]]},"citation-key":"fritz2012GlobalPatternsAmphibiana"}}],"schema":"https://github.com/citation-style-language/schema/raw/master/csl-citation.json"} </w:instrText>
      </w:r>
      <w:r>
        <w:rPr>
          <w:rFonts w:ascii="Times New Roman" w:eastAsia="Times New Roman" w:hAnsi="Times New Roman" w:cs="Times New Roman"/>
        </w:rPr>
        <w:fldChar w:fldCharType="separate"/>
      </w:r>
      <w:r w:rsidRPr="005C1C89">
        <w:rPr>
          <w:rFonts w:ascii="Times New Roman" w:hAnsi="Times New Roman" w:cs="Times New Roman"/>
          <w:vertAlign w:val="superscript"/>
        </w:rPr>
        <w:t>36,39</w:t>
      </w:r>
      <w:r>
        <w:rPr>
          <w:rFonts w:ascii="Times New Roman" w:eastAsia="Times New Roman" w:hAnsi="Times New Roman" w:cs="Times New Roman"/>
        </w:rPr>
        <w:fldChar w:fldCharType="end"/>
      </w:r>
      <w:r>
        <w:rPr>
          <w:rFonts w:ascii="Times New Roman" w:eastAsia="Times New Roman" w:hAnsi="Times New Roman" w:cs="Times New Roman"/>
        </w:rPr>
        <w:t xml:space="preserve">). A positive linear relationship between richness and PD is expected under a null scenario of balanced phylogeny and species distributions: if all the species and clades </w:t>
      </w:r>
      <w:del w:id="50" w:author="Héctor Tejero Cicuéndez" w:date="2023-11-06T17:02:00Z">
        <w:r w:rsidDel="006E2B9C">
          <w:rPr>
            <w:rFonts w:ascii="Times New Roman" w:eastAsia="Times New Roman" w:hAnsi="Times New Roman" w:cs="Times New Roman"/>
          </w:rPr>
          <w:delText>present at</w:delText>
        </w:r>
      </w:del>
      <w:ins w:id="51" w:author="Héctor Tejero Cicuéndez" w:date="2023-11-06T17:02:00Z">
        <w:r w:rsidR="006E2B9C">
          <w:rPr>
            <w:rFonts w:ascii="Times New Roman" w:eastAsia="Times New Roman" w:hAnsi="Times New Roman" w:cs="Times New Roman"/>
          </w:rPr>
          <w:t>in</w:t>
        </w:r>
      </w:ins>
      <w:r>
        <w:rPr>
          <w:rFonts w:ascii="Times New Roman" w:eastAsia="Times New Roman" w:hAnsi="Times New Roman" w:cs="Times New Roman"/>
        </w:rPr>
        <w:t xml:space="preserve"> particular regions were subjected to homogeneous and constant diversification and dispersal rates, an increase (or decrease) in </w:t>
      </w:r>
      <w:del w:id="52" w:author="Héctor Tejero Cicuéndez" w:date="2023-11-06T17:03:00Z">
        <w:r w:rsidDel="006E2B9C">
          <w:rPr>
            <w:rFonts w:ascii="Times New Roman" w:eastAsia="Times New Roman" w:hAnsi="Times New Roman" w:cs="Times New Roman"/>
          </w:rPr>
          <w:delText>the number of species</w:delText>
        </w:r>
      </w:del>
      <w:ins w:id="53" w:author="Héctor Tejero Cicuéndez" w:date="2023-11-06T17:03:00Z">
        <w:r w:rsidR="006E2B9C">
          <w:rPr>
            <w:rFonts w:ascii="Times New Roman" w:eastAsia="Times New Roman" w:hAnsi="Times New Roman" w:cs="Times New Roman"/>
          </w:rPr>
          <w:t>richness</w:t>
        </w:r>
      </w:ins>
      <w:r>
        <w:rPr>
          <w:rFonts w:ascii="Times New Roman" w:eastAsia="Times New Roman" w:hAnsi="Times New Roman" w:cs="Times New Roman"/>
        </w:rPr>
        <w:t xml:space="preserve"> would be reflected in a proportional increase (or decrease) in the number of clades, such that the degree of phylogenetic relatedness would change accordingly and invariably across regions. This makes species richness a generally good proxy of PD</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{"citationID":"a1q55ejqa2g","properties":{"formattedCitation":"\\super 40\\nosupersub{}","plainCitation":"40","noteIndex":0},"citationItems":[{"id":10461,"uris":["http://zotero.org/users/8203557/items/287LRFDN"],"itemData":{"id":10461,"type":"chapter","container-title":"Phylogeny and Conservation","publisher":"Cambridge University Press","title":"Integrating phylogenetic diversity in the selection of priority areas for conservation: does it make a difference?","author":[{"family":"Rodrigues","given":"Ana S.L."},{"family":"Brooks","given":"Thomas M."},{"family":"Gaston","given":"Kevin J."}],"editor":[{"family":"Purvis","given":"Andrew"},{"family":"Gittleman","given":"John L."},{"family":"Brooks","given":"Thomas"}],"issued":{"date-parts":[["2005"]]},"citation-key":"rodrigues2005IntegratingPhylogeneticDiversity"}}],"schema":"https://github.com/citation-style-language/schema/raw/master/csl-citation.json"} </w:instrText>
      </w:r>
      <w:r>
        <w:rPr>
          <w:rFonts w:ascii="Times New Roman" w:eastAsia="Times New Roman" w:hAnsi="Times New Roman" w:cs="Times New Roman"/>
        </w:rPr>
        <w:fldChar w:fldCharType="separate"/>
      </w:r>
      <w:r w:rsidRPr="005C1C89">
        <w:rPr>
          <w:rFonts w:ascii="Times New Roman" w:hAnsi="Times New Roman" w:cs="Times New Roman"/>
          <w:vertAlign w:val="superscript"/>
        </w:rPr>
        <w:t>40</w:t>
      </w:r>
      <w:r>
        <w:rPr>
          <w:rFonts w:ascii="Times New Roman" w:eastAsia="Times New Roman" w:hAnsi="Times New Roman" w:cs="Times New Roman"/>
        </w:rPr>
        <w:fldChar w:fldCharType="end"/>
      </w:r>
      <w:r>
        <w:rPr>
          <w:rFonts w:ascii="Times New Roman" w:eastAsia="Times New Roman" w:hAnsi="Times New Roman" w:cs="Times New Roman"/>
        </w:rPr>
        <w:t>. However, geographic patterns of richness and PD are not necessarily congruent</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{"citationID":"aos33o1cjr","properties":{"formattedCitation":"\\super 41\\nosupersub{}","plainCitation":"41","noteIndex":0},"citationItems":[{"id":2707,"uris":["http://zotero.org/users/8203557/items/DLYY2F2Q"],"itemData":{"id":2707,"type":"article-journal","abstract":"Aim Biogeographical theory and conservation valuation schemes necessarily involve assessing how biodiversity is distributed through space and ‘biodiversity’ encapsulates many different aspects of biological organization and information. While biogeography may try to explain biodiversity patterns, successful conservation strategies should attempt to maximize different aspects of diversity. Ultimately, diversity patterns are the product of evolutionary history, and research and conservation efforts seek to understand the unequal distribution of evolutionary history. For conservation efforts, results have been inconsistent as to whether species richness (SR) provides sufficient surrogacy for evolutionary history. Here, we provide a conceptual framework allowing for the direct comparison of taxonomic richness and phylogenetic diversity (PD), both in terms of their mechanistic relationship and the relationship between their spatial distributions. Location Global. Methods We present a framework that relates regional SR, PD, biogeographically weighted evolutionary distinctiveness and biogeographically weighted SR. Further, we use simulations to illustrate how the size of the species pool, topological patterns within the phylogeny and autocorrelation in spatial distributions affect the correlation among metrics. Results In regions that include both recently diversified groups and ancient species poor lineages, large species pools and low spatial autocorrelation, the correlation between biodiversity measures is lower than regions with low richness, balanced phylogenetic trees and high spatial autocorrelation. Main conclusions We can now understand and predict when regional richness and PD should be strongly correlated. This congruency is the product of evolutionary and ecological processes that determine species pool membership and community assembly. Further, in regions where SR is not expected to be congruent with phylogenetic distinctiveness, re-examining how existing reserve networks protect the multiple aspects of biodiversity is critically important.","container-title":"Diversity and Distributions","DOI":"10.1111/ddi.12087","ISSN":"1472-4642","issue":"7","language":"en","note":"_eprint: https://onlinelibrary.wiley.com/doi/pdf/10.1111/ddi.12087","page":"845-854","source":"Wiley Online Library","title":"Unifying measures of biodiversity: understanding when richness and phylogenetic diversity should be congruent","title-short":"Unifying measures of biodiversity","volume":"19","author":[{"family":"Tucker","given":"Caroline M."},{"family":"Cadotte","given":"Marc W."}],"issued":{"date-parts":[["2013"]]},"citation-key":"tucker2013UnifyingMeasuresBiodiversity"}}],"schema":"https://github.com/citation-style-language/schema/raw/master/csl-citation.json"} </w:instrText>
      </w:r>
      <w:r>
        <w:rPr>
          <w:rFonts w:ascii="Times New Roman" w:eastAsia="Times New Roman" w:hAnsi="Times New Roman" w:cs="Times New Roman"/>
        </w:rPr>
        <w:fldChar w:fldCharType="separate"/>
      </w:r>
      <w:r w:rsidRPr="008E7152">
        <w:rPr>
          <w:rFonts w:ascii="Times New Roman" w:hAnsi="Times New Roman" w:cs="Times New Roman"/>
          <w:vertAlign w:val="superscript"/>
        </w:rPr>
        <w:t>41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del w:id="54" w:author="Héctor Tejero Cicuéndez" w:date="2023-11-06T17:04:00Z">
        <w:r w:rsidDel="006E2B9C">
          <w:rPr>
            <w:rFonts w:ascii="Times New Roman" w:eastAsia="Times New Roman" w:hAnsi="Times New Roman" w:cs="Times New Roman"/>
          </w:rPr>
          <w:delText>In other words, t</w:delText>
        </w:r>
      </w:del>
      <w:ins w:id="55" w:author="Héctor Tejero Cicuéndez" w:date="2023-11-06T17:04:00Z">
        <w:r w:rsidR="006E2B9C">
          <w:rPr>
            <w:rFonts w:ascii="Times New Roman" w:eastAsia="Times New Roman" w:hAnsi="Times New Roman" w:cs="Times New Roman"/>
          </w:rPr>
          <w:t>T</w:t>
        </w:r>
      </w:ins>
      <w:r>
        <w:rPr>
          <w:rFonts w:ascii="Times New Roman" w:eastAsia="Times New Roman" w:hAnsi="Times New Roman" w:cs="Times New Roman"/>
        </w:rPr>
        <w:t xml:space="preserve">here are geographic regions where species are more distantly (high PD) or more closely (low PD) related than would be predicted by </w:t>
      </w:r>
      <w:del w:id="56" w:author="Héctor Tejero Cicuéndez" w:date="2023-11-06T17:04:00Z">
        <w:r w:rsidDel="006E2B9C">
          <w:rPr>
            <w:rFonts w:ascii="Times New Roman" w:eastAsia="Times New Roman" w:hAnsi="Times New Roman" w:cs="Times New Roman"/>
          </w:rPr>
          <w:delText>the number of species that these regions harbor</w:delText>
        </w:r>
      </w:del>
      <w:ins w:id="57" w:author="Héctor Tejero Cicuéndez" w:date="2023-11-06T17:04:00Z">
        <w:r w:rsidR="006E2B9C">
          <w:rPr>
            <w:rFonts w:ascii="Times New Roman" w:eastAsia="Times New Roman" w:hAnsi="Times New Roman" w:cs="Times New Roman"/>
          </w:rPr>
          <w:t>richness</w:t>
        </w:r>
      </w:ins>
      <w:r>
        <w:rPr>
          <w:rFonts w:ascii="Times New Roman" w:eastAsia="Times New Roman" w:hAnsi="Times New Roman" w:cs="Times New Roman"/>
        </w:rPr>
        <w:t xml:space="preserve"> (Fig. 1a). These deviations from the expected relationship of PD to species richness (residual PD</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{"citationID":"a2nsps26pb6","properties":{"formattedCitation":"\\super 42\\nosupersub{}","plainCitation":"42","noteIndex":0},"citationItems":[{"id":3035,"uris":["http://zotero.org/users/8203557/items/VMDBWJVS"],"itemData":{"id":3035,"type":"article-journal","abstract":"The intersection of macroecology and macroevolution is one of today’s most active research in biology. In the last decade, we have witnessed a steady increment of macroecological studies that use metrics attempting to capture macroevolutionary processes to explain present-day biodiversity patterns. Evolutionary explanations of current species richness gradients are fundamental for understanding how diversity accumulates in a region. Although multiple hypotheses have been proposed to explain the patterns we observe in nature, it is well-known that the present-day diversity patterns result from speciation, extinction, colonization from nearby areas, or a combination of these macroevolutionary processes. Whether these metrics capture macroevolutionary processes across space is unknown. Some tip-rate metrics calculated directly from a phylogenetic tree (e.g., mean root distance -MRD-; mean diversification rate -mDR-) seem to return very similar geographical patterns regardless of how they are estimated (e.g., using branch lengths explicitly or not). Model-based tip-rate metrics —those estimated using macroevolutionary mixtures, e.g., the BAMM approach— seem to provide better net diversification estimates than only speciation rates. We argue that the lack of appropriate estimates of extinction and dispersal rates in phylogenetic trees may strongly limit our inferences about how species richness gradients have emerged at spatial and temporal scales. Here, we present a literature review about this topic and empirical comparisons between select taxa with several of these metrics. We implemented a simple null model approach to evaluate whether mapping of these metrics deviates from a random sampling process. We show that phylogenetic metrics by themselves are relatively poor at capturing speciation, extinction, and dispersal processes across geographical gradients. Furthermore, we provide evidence of how parametric biogeographic methods can improve our inference of past events and, therefore, our conclusions about the evolutionary processes driving biodiversity patterns. We recommend that further studies include several approaches simultaneously (e.g., spatial diversification modeling, parametric biogeographic methods, simulations) to disentangle the relative role of speciation, extinction, and dispersal in the generation and maintenance of species richness gradients at regional and global scales.","container-title":"Frontiers in Ecology and Evolution","DOI":"10.3389/fevo.2022.951271","language":"en","page":"951271","source":"discovery.researcher.life","title":"Mapping species diversification metrics in macroecology: Prospects and challenges","volume":"10","author":[{"family":"Velasco","given":"Julián A."},{"family":"Pinto-Ledezma","given":"Jesús N."}],"issued":{"date-parts":[["2022",9,28]]},"citation-key":"velasco2022MappingSpeciesDiversification"}}],"schema":"https://github.com/citation-style-language/schema/raw/master/csl-citation.json"} </w:instrText>
      </w:r>
      <w:r>
        <w:rPr>
          <w:rFonts w:ascii="Times New Roman" w:eastAsia="Times New Roman" w:hAnsi="Times New Roman" w:cs="Times New Roman"/>
        </w:rPr>
        <w:fldChar w:fldCharType="separate"/>
      </w:r>
      <w:r w:rsidRPr="005C1C89">
        <w:rPr>
          <w:rFonts w:ascii="Times New Roman" w:hAnsi="Times New Roman" w:cs="Times New Roman"/>
          <w:vertAlign w:val="superscript"/>
        </w:rPr>
        <w:t>42</w:t>
      </w:r>
      <w:r>
        <w:rPr>
          <w:rFonts w:ascii="Times New Roman" w:eastAsia="Times New Roman" w:hAnsi="Times New Roman" w:cs="Times New Roman"/>
        </w:rPr>
        <w:fldChar w:fldCharType="end"/>
      </w:r>
      <w:r>
        <w:rPr>
          <w:rFonts w:ascii="Times New Roman" w:eastAsia="Times New Roman" w:hAnsi="Times New Roman" w:cs="Times New Roman"/>
        </w:rPr>
        <w:t xml:space="preserve">) are the result of variations in the generative processes (i.e., speciation, extinction, and dispersal) across regions and clades, and therefore studying them is essential to understand the </w:t>
      </w:r>
      <w:del w:id="58" w:author="Héctor Tejero Cicuéndez" w:date="2023-11-06T17:04:00Z">
        <w:r w:rsidDel="006E2B9C">
          <w:rPr>
            <w:rFonts w:ascii="Times New Roman" w:eastAsia="Times New Roman" w:hAnsi="Times New Roman" w:cs="Times New Roman"/>
          </w:rPr>
          <w:delText xml:space="preserve">biotic and abiotic </w:delText>
        </w:r>
      </w:del>
      <w:r>
        <w:rPr>
          <w:rFonts w:ascii="Times New Roman" w:eastAsia="Times New Roman" w:hAnsi="Times New Roman" w:cs="Times New Roman"/>
        </w:rPr>
        <w:t xml:space="preserve">factors underpinning </w:t>
      </w:r>
      <w:del w:id="59" w:author="Héctor Tejero Cicuéndez" w:date="2023-11-06T17:05:00Z">
        <w:r w:rsidDel="006E2B9C">
          <w:rPr>
            <w:rFonts w:ascii="Times New Roman" w:eastAsia="Times New Roman" w:hAnsi="Times New Roman" w:cs="Times New Roman"/>
          </w:rPr>
          <w:delText xml:space="preserve">geographic </w:delText>
        </w:r>
      </w:del>
      <w:ins w:id="60" w:author="Héctor Tejero Cicuéndez" w:date="2023-11-06T17:05:00Z">
        <w:r w:rsidR="006E2B9C">
          <w:rPr>
            <w:rFonts w:ascii="Times New Roman" w:eastAsia="Times New Roman" w:hAnsi="Times New Roman" w:cs="Times New Roman"/>
          </w:rPr>
          <w:t>global biodiversity</w:t>
        </w:r>
        <w:r w:rsidR="006E2B9C">
          <w:rPr>
            <w:rFonts w:ascii="Times New Roman" w:eastAsia="Times New Roman" w:hAnsi="Times New Roman" w:cs="Times New Roman"/>
          </w:rPr>
          <w:t xml:space="preserve"> </w:t>
        </w:r>
      </w:ins>
      <w:r>
        <w:rPr>
          <w:rFonts w:ascii="Times New Roman" w:eastAsia="Times New Roman" w:hAnsi="Times New Roman" w:cs="Times New Roman"/>
        </w:rPr>
        <w:t>patterns</w:t>
      </w:r>
      <w:del w:id="61" w:author="Héctor Tejero Cicuéndez" w:date="2023-11-06T17:05:00Z">
        <w:r w:rsidDel="006E2B9C">
          <w:rPr>
            <w:rFonts w:ascii="Times New Roman" w:eastAsia="Times New Roman" w:hAnsi="Times New Roman" w:cs="Times New Roman"/>
          </w:rPr>
          <w:delText xml:space="preserve"> of species diversity</w:delText>
        </w:r>
      </w:del>
      <w:r>
        <w:rPr>
          <w:rFonts w:ascii="Times New Roman" w:eastAsia="Times New Roman" w:hAnsi="Times New Roman" w:cs="Times New Roman"/>
        </w:rPr>
        <w:t>.</w:t>
      </w:r>
    </w:p>
    <w:p w14:paraId="7CCA9489" w14:textId="77777777" w:rsidR="008E7152" w:rsidRDefault="008E7152" w:rsidP="008E7152">
      <w:pPr>
        <w:jc w:val="both"/>
        <w:rPr>
          <w:rFonts w:ascii="Times New Roman" w:eastAsia="Times New Roman" w:hAnsi="Times New Roman" w:cs="Times New Roman"/>
        </w:rPr>
      </w:pPr>
    </w:p>
    <w:p w14:paraId="02B13C17" w14:textId="2F99D9E8" w:rsidR="008E7152" w:rsidRDefault="008E7152" w:rsidP="008E7152">
      <w:pPr>
        <w:jc w:val="both"/>
        <w:rPr>
          <w:rFonts w:ascii="Times New Roman" w:eastAsia="Times New Roman" w:hAnsi="Times New Roman" w:cs="Times New Roman"/>
        </w:rPr>
      </w:pPr>
      <w:r>
        <w:rPr>
          <w:rFonts w:ascii="Times New Roman" w:eastAsia="Times New Roman" w:hAnsi="Times New Roman" w:cs="Times New Roman"/>
        </w:rPr>
        <w:t xml:space="preserve">For example, high residual PD </w:t>
      </w:r>
      <w:del w:id="62" w:author="Héctor Tejero Cicuéndez" w:date="2023-11-06T17:05:00Z">
        <w:r w:rsidDel="006E2B9C">
          <w:rPr>
            <w:rFonts w:ascii="Times New Roman" w:eastAsia="Times New Roman" w:hAnsi="Times New Roman" w:cs="Times New Roman"/>
          </w:rPr>
          <w:delText xml:space="preserve">values </w:delText>
        </w:r>
      </w:del>
      <w:r>
        <w:rPr>
          <w:rFonts w:ascii="Times New Roman" w:eastAsia="Times New Roman" w:hAnsi="Times New Roman" w:cs="Times New Roman"/>
        </w:rPr>
        <w:t>might represent the so-called “museums” or “sanctuaries” of biodiversity</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{"citationID":"a21rsic872h","properties":{"formattedCitation":"\\super 6,43\\nosupersub{}","plainCitation":"6,43","noteIndex":0},"citationItems":[{"id":8753,"uris":["http://zotero.org/users/8203557/items/MRVIIGDW"],"itemData":{"id":8753,"type":"article-journal","container-title":"American Scientist","issue":"2","page":"209-221","title":"Evolution in the tropics","volume":"38","author":[{"family":"Dobzhansky","given":"Theodosius"}],"issued":{"date-parts":[["1950"]]},"citation-key":"dobzhansky1950EvolutionTropics"}},{"id":8892,"uris":["http://zotero.org/users/8203557/items/LUX5LWB2"],"itemData":{"id":8892,"type":"book","publisher":"Harvard University Press","source":"Google Scholar","title":"Flowering plants: evolution above the species level","title-short":"Flowering plants","author":[{"family":"Stebbins","given":"G. Ledyard"}],"issued":{"date-parts":[["1974"]]},"citation-key":"stebbins1974FloweringPlantsEvolution"}}],"schema":"https://github.com/citation-style-language/schema/raw/master/csl-citation.json"} </w:instrText>
      </w:r>
      <w:r>
        <w:rPr>
          <w:rFonts w:ascii="Times New Roman" w:eastAsia="Times New Roman" w:hAnsi="Times New Roman" w:cs="Times New Roman"/>
        </w:rPr>
        <w:fldChar w:fldCharType="separate"/>
      </w:r>
      <w:r w:rsidRPr="005C1C89">
        <w:rPr>
          <w:rFonts w:ascii="Times New Roman" w:hAnsi="Times New Roman" w:cs="Times New Roman"/>
          <w:vertAlign w:val="superscript"/>
        </w:rPr>
        <w:t>6,43</w:t>
      </w:r>
      <w:r>
        <w:rPr>
          <w:rFonts w:ascii="Times New Roman" w:eastAsia="Times New Roman" w:hAnsi="Times New Roman" w:cs="Times New Roman"/>
        </w:rPr>
        <w:fldChar w:fldCharType="end"/>
      </w:r>
      <w:r>
        <w:rPr>
          <w:rFonts w:ascii="Times New Roman" w:eastAsia="Times New Roman" w:hAnsi="Times New Roman" w:cs="Times New Roman"/>
        </w:rPr>
        <w:t xml:space="preserve"> resulting from the gradual accumulation of species</w:t>
      </w:r>
      <w:del w:id="63" w:author="Héctor Tejero Cicuéndez" w:date="2023-11-06T17:07:00Z">
        <w:r w:rsidDel="006E2B9C">
          <w:rPr>
            <w:rFonts w:ascii="Times New Roman" w:eastAsia="Times New Roman" w:hAnsi="Times New Roman" w:cs="Times New Roman"/>
          </w:rPr>
          <w:delText>, either</w:delText>
        </w:r>
      </w:del>
      <w:r>
        <w:rPr>
          <w:rFonts w:ascii="Times New Roman" w:eastAsia="Times New Roman" w:hAnsi="Times New Roman" w:cs="Times New Roman"/>
        </w:rPr>
        <w:t xml:space="preserve"> by </w:t>
      </w:r>
      <w:del w:id="64" w:author="Héctor Tejero Cicuéndez" w:date="2023-11-06T17:07:00Z">
        <w:r w:rsidDel="006E2B9C">
          <w:rPr>
            <w:rFonts w:ascii="Times New Roman" w:eastAsia="Times New Roman" w:hAnsi="Times New Roman" w:cs="Times New Roman"/>
          </w:rPr>
          <w:delText>dispersal from other areas (</w:delText>
        </w:r>
      </w:del>
      <w:proofErr w:type="spellStart"/>
      <w:r>
        <w:rPr>
          <w:rFonts w:ascii="Times New Roman" w:eastAsia="Times New Roman" w:hAnsi="Times New Roman" w:cs="Times New Roman"/>
        </w:rPr>
        <w:t>immigration</w:t>
      </w:r>
      <w:del w:id="65" w:author="Héctor Tejero Cicuéndez" w:date="2023-11-06T17:07:00Z">
        <w:r w:rsidDel="006E2B9C">
          <w:rPr>
            <w:rFonts w:ascii="Times New Roman" w:eastAsia="Times New Roman" w:hAnsi="Times New Roman" w:cs="Times New Roman"/>
          </w:rPr>
          <w:delText xml:space="preserve">) </w:delText>
        </w:r>
      </w:del>
      <w:r>
        <w:rPr>
          <w:rFonts w:ascii="Times New Roman" w:eastAsia="Times New Roman" w:hAnsi="Times New Roman" w:cs="Times New Roman"/>
        </w:rPr>
        <w:t>or</w:t>
      </w:r>
      <w:proofErr w:type="spellEnd"/>
      <w:r>
        <w:rPr>
          <w:rFonts w:ascii="Times New Roman" w:eastAsia="Times New Roman" w:hAnsi="Times New Roman" w:cs="Times New Roman"/>
        </w:rPr>
        <w:t xml:space="preserve"> by </w:t>
      </w:r>
      <w:del w:id="66" w:author="Héctor Tejero Cicuéndez" w:date="2023-11-06T17:07:00Z">
        <w:r w:rsidDel="006E2B9C">
          <w:rPr>
            <w:rFonts w:ascii="Times New Roman" w:eastAsia="Times New Roman" w:hAnsi="Times New Roman" w:cs="Times New Roman"/>
          </w:rPr>
          <w:delText>low levels of speciation and extinction (</w:delText>
        </w:r>
      </w:del>
      <w:r>
        <w:rPr>
          <w:rFonts w:ascii="Times New Roman" w:eastAsia="Times New Roman" w:hAnsi="Times New Roman" w:cs="Times New Roman"/>
        </w:rPr>
        <w:t>low turnover rate</w:t>
      </w:r>
      <w:del w:id="67" w:author="Héctor Tejero Cicuéndez" w:date="2023-11-06T17:07:00Z">
        <w:r w:rsidDel="006E2B9C">
          <w:rPr>
            <w:rFonts w:ascii="Times New Roman" w:eastAsia="Times New Roman" w:hAnsi="Times New Roman" w:cs="Times New Roman"/>
          </w:rPr>
          <w:delText>)</w:delText>
        </w:r>
      </w:del>
      <w:r>
        <w:rPr>
          <w:rFonts w:ascii="Times New Roman" w:eastAsia="Times New Roman" w:hAnsi="Times New Roman" w:cs="Times New Roman"/>
        </w:rPr>
        <w:t xml:space="preserve">, but they might also arise </w:t>
      </w:r>
      <w:del w:id="68" w:author="Héctor Tejero Cicuéndez" w:date="2023-11-06T17:07:00Z">
        <w:r w:rsidDel="006E2B9C">
          <w:rPr>
            <w:rFonts w:ascii="Times New Roman" w:eastAsia="Times New Roman" w:hAnsi="Times New Roman" w:cs="Times New Roman"/>
          </w:rPr>
          <w:delText>owing to</w:delText>
        </w:r>
      </w:del>
      <w:ins w:id="69" w:author="Héctor Tejero Cicuéndez" w:date="2023-11-06T17:07:00Z">
        <w:r w:rsidR="006E2B9C">
          <w:rPr>
            <w:rFonts w:ascii="Times New Roman" w:eastAsia="Times New Roman" w:hAnsi="Times New Roman" w:cs="Times New Roman"/>
          </w:rPr>
          <w:t>through</w:t>
        </w:r>
      </w:ins>
      <w:r>
        <w:rPr>
          <w:rFonts w:ascii="Times New Roman" w:eastAsia="Times New Roman" w:hAnsi="Times New Roman" w:cs="Times New Roman"/>
        </w:rPr>
        <w:t xml:space="preserve"> a different combination of </w:t>
      </w:r>
      <w:r>
        <w:rPr>
          <w:rFonts w:ascii="Times New Roman" w:eastAsia="Times New Roman" w:hAnsi="Times New Roman" w:cs="Times New Roman"/>
        </w:rPr>
        <w:lastRenderedPageBreak/>
        <w:t xml:space="preserve">processes, such as </w:t>
      </w:r>
      <w:del w:id="70" w:author="Héctor Tejero Cicuéndez" w:date="2023-11-06T17:08:00Z">
        <w:r w:rsidDel="006E2B9C">
          <w:rPr>
            <w:rFonts w:ascii="Times New Roman" w:eastAsia="Times New Roman" w:hAnsi="Times New Roman" w:cs="Times New Roman"/>
          </w:rPr>
          <w:delText>high speciation rates</w:delText>
        </w:r>
      </w:del>
      <w:ins w:id="71" w:author="Héctor Tejero Cicuéndez" w:date="2023-11-06T17:08:00Z">
        <w:r w:rsidR="006E2B9C">
          <w:rPr>
            <w:rFonts w:ascii="Times New Roman" w:eastAsia="Times New Roman" w:hAnsi="Times New Roman" w:cs="Times New Roman"/>
          </w:rPr>
          <w:t>fast speciation</w:t>
        </w:r>
      </w:ins>
      <w:r>
        <w:rPr>
          <w:rFonts w:ascii="Times New Roman" w:eastAsia="Times New Roman" w:hAnsi="Times New Roman" w:cs="Times New Roman"/>
        </w:rPr>
        <w:t xml:space="preserve"> in the past followed by </w:t>
      </w:r>
      <w:del w:id="72" w:author="Héctor Tejero Cicuéndez" w:date="2023-11-06T17:08:00Z">
        <w:r w:rsidDel="006E2B9C">
          <w:rPr>
            <w:rFonts w:ascii="Times New Roman" w:eastAsia="Times New Roman" w:hAnsi="Times New Roman" w:cs="Times New Roman"/>
          </w:rPr>
          <w:delText xml:space="preserve">low </w:delText>
        </w:r>
      </w:del>
      <w:ins w:id="73" w:author="Héctor Tejero Cicuéndez" w:date="2023-11-06T17:08:00Z">
        <w:r w:rsidR="006E2B9C">
          <w:rPr>
            <w:rFonts w:ascii="Times New Roman" w:eastAsia="Times New Roman" w:hAnsi="Times New Roman" w:cs="Times New Roman"/>
          </w:rPr>
          <w:t xml:space="preserve">reduced </w:t>
        </w:r>
      </w:ins>
      <w:r>
        <w:rPr>
          <w:rFonts w:ascii="Times New Roman" w:eastAsia="Times New Roman" w:hAnsi="Times New Roman" w:cs="Times New Roman"/>
        </w:rPr>
        <w:t xml:space="preserve">extinction </w:t>
      </w:r>
      <w:del w:id="74" w:author="Héctor Tejero Cicuéndez" w:date="2023-11-06T17:08:00Z">
        <w:r w:rsidDel="006E2B9C">
          <w:rPr>
            <w:rFonts w:ascii="Times New Roman" w:eastAsia="Times New Roman" w:hAnsi="Times New Roman" w:cs="Times New Roman"/>
          </w:rPr>
          <w:delText xml:space="preserve">rates </w:delText>
        </w:r>
      </w:del>
      <w:r>
        <w:rPr>
          <w:rFonts w:ascii="Times New Roman" w:eastAsia="Times New Roman" w:hAnsi="Times New Roman" w:cs="Times New Roman"/>
        </w:rPr>
        <w:t>of old lineages, or, alternatively, exceptionally high extinction rates of younger lineages. Conversely, low residual PD can indicate “cradles” of biodiversity</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{"citationID":"acu40162j3","properties":{"formattedCitation":"\\super 43\\nosupersub{}","plainCitation":"43","noteIndex":0},"citationItems":[{"id":8892,"uris":["http://zotero.org/users/8203557/items/LUX5LWB2"],"itemData":{"id":8892,"type":"book","publisher":"Harvard University Press","source":"Google Scholar","title":"Flowering plants: evolution above the species level","title-short":"Flowering plants","author":[{"family":"Stebbins","given":"G. Ledyard"}],"issued":{"date-parts":[["1974"]]},"citation-key":"stebbins1974FloweringPlantsEvolution"}}],"schema":"https://github.com/citation-style-language/schema/raw/master/csl-citation.json"} </w:instrText>
      </w:r>
      <w:r>
        <w:rPr>
          <w:rFonts w:ascii="Times New Roman" w:eastAsia="Times New Roman" w:hAnsi="Times New Roman" w:cs="Times New Roman"/>
        </w:rPr>
        <w:fldChar w:fldCharType="separate"/>
      </w:r>
      <w:r w:rsidRPr="005C1C89">
        <w:rPr>
          <w:rFonts w:ascii="Times New Roman" w:hAnsi="Times New Roman" w:cs="Times New Roman"/>
          <w:vertAlign w:val="superscript"/>
        </w:rPr>
        <w:t>43</w:t>
      </w:r>
      <w:r>
        <w:rPr>
          <w:rFonts w:ascii="Times New Roman" w:eastAsia="Times New Roman" w:hAnsi="Times New Roman" w:cs="Times New Roman"/>
        </w:rPr>
        <w:fldChar w:fldCharType="end"/>
      </w:r>
      <w:r>
        <w:rPr>
          <w:rFonts w:ascii="Times New Roman" w:eastAsia="Times New Roman" w:hAnsi="Times New Roman" w:cs="Times New Roman"/>
        </w:rPr>
        <w:t xml:space="preserve"> resulting from </w:t>
      </w:r>
      <w:del w:id="75" w:author="Héctor Tejero Cicuéndez" w:date="2023-11-06T17:09:00Z">
        <w:r w:rsidDel="006E2B9C">
          <w:rPr>
            <w:rFonts w:ascii="Times New Roman" w:eastAsia="Times New Roman" w:hAnsi="Times New Roman" w:cs="Times New Roman"/>
          </w:rPr>
          <w:delText>high speciation and extinction rates maintained through time (</w:delText>
        </w:r>
      </w:del>
      <w:r>
        <w:rPr>
          <w:rFonts w:ascii="Times New Roman" w:eastAsia="Times New Roman" w:hAnsi="Times New Roman" w:cs="Times New Roman"/>
        </w:rPr>
        <w:t>high turnover rate</w:t>
      </w:r>
      <w:ins w:id="76" w:author="Héctor Tejero Cicuéndez" w:date="2023-11-06T17:09:00Z">
        <w:r w:rsidR="006E2B9C">
          <w:rPr>
            <w:rFonts w:ascii="Times New Roman" w:eastAsia="Times New Roman" w:hAnsi="Times New Roman" w:cs="Times New Roman"/>
          </w:rPr>
          <w:t>s</w:t>
        </w:r>
      </w:ins>
      <w:del w:id="77" w:author="Héctor Tejero Cicuéndez" w:date="2023-11-06T17:09:00Z">
        <w:r w:rsidDel="006E2B9C">
          <w:rPr>
            <w:rFonts w:ascii="Times New Roman" w:eastAsia="Times New Roman" w:hAnsi="Times New Roman" w:cs="Times New Roman"/>
          </w:rPr>
          <w:delText>)</w:delText>
        </w:r>
      </w:del>
      <w:r>
        <w:rPr>
          <w:rFonts w:ascii="Times New Roman" w:eastAsia="Times New Roman" w:hAnsi="Times New Roman" w:cs="Times New Roman"/>
        </w:rPr>
        <w:t xml:space="preserve">, but it can also arise </w:t>
      </w:r>
      <w:del w:id="78" w:author="Héctor Tejero Cicuéndez" w:date="2023-11-06T17:09:00Z">
        <w:r w:rsidDel="006E2B9C">
          <w:rPr>
            <w:rFonts w:ascii="Times New Roman" w:eastAsia="Times New Roman" w:hAnsi="Times New Roman" w:cs="Times New Roman"/>
          </w:rPr>
          <w:delText>in other scenarios, such as</w:delText>
        </w:r>
      </w:del>
      <w:ins w:id="79" w:author="Héctor Tejero Cicuéndez" w:date="2023-11-06T17:09:00Z">
        <w:r w:rsidR="006E2B9C">
          <w:rPr>
            <w:rFonts w:ascii="Times New Roman" w:eastAsia="Times New Roman" w:hAnsi="Times New Roman" w:cs="Times New Roman"/>
          </w:rPr>
          <w:t>through</w:t>
        </w:r>
      </w:ins>
      <w:r>
        <w:rPr>
          <w:rFonts w:ascii="Times New Roman" w:eastAsia="Times New Roman" w:hAnsi="Times New Roman" w:cs="Times New Roman"/>
        </w:rPr>
        <w:t xml:space="preserve"> reduced extinction </w:t>
      </w:r>
      <w:del w:id="80" w:author="Héctor Tejero Cicuéndez" w:date="2023-11-06T17:09:00Z">
        <w:r w:rsidDel="006E2B9C">
          <w:rPr>
            <w:rFonts w:ascii="Times New Roman" w:eastAsia="Times New Roman" w:hAnsi="Times New Roman" w:cs="Times New Roman"/>
          </w:rPr>
          <w:delText xml:space="preserve">rates </w:delText>
        </w:r>
      </w:del>
      <w:r>
        <w:rPr>
          <w:rFonts w:ascii="Times New Roman" w:eastAsia="Times New Roman" w:hAnsi="Times New Roman" w:cs="Times New Roman"/>
        </w:rPr>
        <w:t>of young lineages or increased extinction of older clades. The multiplicity of scenarios able to generate similar patterns of lineage and phylogenetic diversity (</w:t>
      </w:r>
      <w:del w:id="81" w:author="Héctor Tejero Cicuéndez" w:date="2023-11-06T17:10:00Z">
        <w:r w:rsidDel="006E2B9C">
          <w:rPr>
            <w:rFonts w:ascii="Times New Roman" w:eastAsia="Times New Roman" w:hAnsi="Times New Roman" w:cs="Times New Roman"/>
          </w:rPr>
          <w:delText xml:space="preserve">e.g., </w:delText>
        </w:r>
      </w:del>
      <w:r>
        <w:rPr>
          <w:rFonts w:ascii="Times New Roman" w:eastAsia="Times New Roman" w:hAnsi="Times New Roman" w:cs="Times New Roman"/>
        </w:rPr>
        <w:t xml:space="preserve">Fig 1b) highlights the importance of investigating the underlying </w:t>
      </w:r>
      <w:del w:id="82" w:author="Héctor Tejero Cicuéndez" w:date="2023-11-06T17:10:00Z">
        <w:r w:rsidDel="00D34B37">
          <w:rPr>
            <w:rFonts w:ascii="Times New Roman" w:eastAsia="Times New Roman" w:hAnsi="Times New Roman" w:cs="Times New Roman"/>
          </w:rPr>
          <w:delText xml:space="preserve">evolutionary </w:delText>
        </w:r>
      </w:del>
      <w:r>
        <w:rPr>
          <w:rFonts w:ascii="Times New Roman" w:eastAsia="Times New Roman" w:hAnsi="Times New Roman" w:cs="Times New Roman"/>
        </w:rPr>
        <w:t xml:space="preserve">processes beyond solely focusing on elucidating whether specific </w:t>
      </w:r>
      <w:del w:id="83" w:author="Héctor Tejero Cicuéndez" w:date="2023-11-06T17:10:00Z">
        <w:r w:rsidDel="00D34B37">
          <w:rPr>
            <w:rFonts w:ascii="Times New Roman" w:eastAsia="Times New Roman" w:hAnsi="Times New Roman" w:cs="Times New Roman"/>
          </w:rPr>
          <w:delText xml:space="preserve">geographic </w:delText>
        </w:r>
      </w:del>
      <w:r>
        <w:rPr>
          <w:rFonts w:ascii="Times New Roman" w:eastAsia="Times New Roman" w:hAnsi="Times New Roman" w:cs="Times New Roman"/>
        </w:rPr>
        <w:t>regions are cradles or museums of biodiversity</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{"citationID":"adr2kjscfl","properties":{"formattedCitation":"\\super 44\\nosupersub{}","plainCitation":"44","noteIndex":0},"citationItems":[{"id":3066,"uris":["http://zotero.org/users/8203557/items/F3MG34RM"],"itemData":{"id":3066,"type":"article-journal","abstract":"In 1974, G. Ledyard Stebbins provided a metaphor illustrating how spatial gradients of biodiversity observed today are by-products of the way environment-population interactions drive species diversiﬁcation through time. We revisit the narrative behind Stebbins’s “cradles” and “museums” of biodiversity to debate two points. First, the usual high-speciation versus low-extinction and tropical versus temperate dichotomies are oversimpliﬁcations of the original metaphor and may obscure how gradients of diversity are formed. Second, the way in which we use modern gradients of biodiversity to interpret the potential historical processes that generated them are often still biased by the reasons that motivated Stebbins to propose his original metaphor. Speciﬁcally, the ﬁeld has not yet abandoned the idea that species-rich areas and “basal lineages” indicate centers of origin, nor has it fully appreciated the role of traits as regulators of environment-population dynamics. We acknowledge that the terms “cradles” and “museums” are popular in the literature and that terminologies can evolve with the requirements of the ﬁeld. However, we also argue that the concepts of cradles and museums have outlived their utility in studies of biogeography and macroevolution and should be replaced by discussions of actual processes at play.","container-title":"The American Naturalist","issue":"2","language":"en","page":"195-204","source":"Zotero","title":"Retiring “Cradles” and “Museums” of Biodiversity","volume":"199","author":[{"family":"Vasconcelos","given":"Thais"},{"family":"O’Meara","given":"Brian C"},{"family":"Beaulieu","given":"Jeremy M"}],"issued":{"date-parts":[["2022"]]},"citation-key":"vasconcelos2022RetiringCradlesMuseums"}}],"schema":"https://github.com/citation-style-language/schema/raw/master/csl-citation.json"} </w:instrText>
      </w:r>
      <w:r>
        <w:rPr>
          <w:rFonts w:ascii="Times New Roman" w:eastAsia="Times New Roman" w:hAnsi="Times New Roman" w:cs="Times New Roman"/>
        </w:rPr>
        <w:fldChar w:fldCharType="separate"/>
      </w:r>
      <w:r w:rsidRPr="005C1C89">
        <w:rPr>
          <w:rFonts w:ascii="Times New Roman" w:hAnsi="Times New Roman" w:cs="Times New Roman"/>
          <w:vertAlign w:val="superscript"/>
          <w:lang w:val="es-ES_tradnl"/>
        </w:rPr>
        <w:t>44</w:t>
      </w:r>
      <w:r>
        <w:rPr>
          <w:rFonts w:ascii="Times New Roman" w:eastAsia="Times New Roman" w:hAnsi="Times New Roman" w:cs="Times New Roman"/>
        </w:rPr>
        <w:fldChar w:fldCharType="end"/>
      </w:r>
      <w:r>
        <w:rPr>
          <w:rFonts w:ascii="Times New Roman" w:eastAsia="Times New Roman" w:hAnsi="Times New Roman" w:cs="Times New Roman"/>
        </w:rPr>
        <w:t>.</w:t>
      </w:r>
    </w:p>
    <w:p w14:paraId="645AFC9E" w14:textId="77777777" w:rsidR="008E7152" w:rsidRDefault="008E7152" w:rsidP="008E7152">
      <w:pPr>
        <w:jc w:val="both"/>
        <w:rPr>
          <w:rFonts w:ascii="Times New Roman" w:eastAsia="Times New Roman" w:hAnsi="Times New Roman" w:cs="Times New Roman"/>
        </w:rPr>
      </w:pPr>
    </w:p>
    <w:p w14:paraId="119A376F" w14:textId="4746EB83" w:rsidR="008E7152" w:rsidRDefault="008E7152" w:rsidP="008E7152">
      <w:pPr>
        <w:jc w:val="both"/>
        <w:rPr>
          <w:rFonts w:ascii="Times New Roman" w:eastAsia="Times New Roman" w:hAnsi="Times New Roman" w:cs="Times New Roman"/>
        </w:rPr>
      </w:pPr>
      <w:r>
        <w:rPr>
          <w:rFonts w:ascii="Times New Roman" w:eastAsia="Times New Roman" w:hAnsi="Times New Roman" w:cs="Times New Roman"/>
        </w:rPr>
        <w:t xml:space="preserve">The increasing availability of </w:t>
      </w:r>
      <w:del w:id="84" w:author="Héctor Tejero Cicuéndez" w:date="2023-11-06T17:23:00Z">
        <w:r w:rsidDel="00667226">
          <w:rPr>
            <w:rFonts w:ascii="Times New Roman" w:eastAsia="Times New Roman" w:hAnsi="Times New Roman" w:cs="Times New Roman"/>
          </w:rPr>
          <w:delText xml:space="preserve">both global </w:delText>
        </w:r>
      </w:del>
      <w:r>
        <w:rPr>
          <w:rFonts w:ascii="Times New Roman" w:eastAsia="Times New Roman" w:hAnsi="Times New Roman" w:cs="Times New Roman"/>
        </w:rPr>
        <w:t xml:space="preserve">distribution and phylogenetic data from species-rich clades allows for the exploration of large-scale diversity patterns and </w:t>
      </w:r>
      <w:del w:id="85" w:author="Héctor Tejero Cicuéndez" w:date="2023-11-06T17:24:00Z">
        <w:r w:rsidDel="00667226">
          <w:rPr>
            <w:rFonts w:ascii="Times New Roman" w:eastAsia="Times New Roman" w:hAnsi="Times New Roman" w:cs="Times New Roman"/>
          </w:rPr>
          <w:delText xml:space="preserve">evolutionary </w:delText>
        </w:r>
      </w:del>
      <w:r>
        <w:rPr>
          <w:rFonts w:ascii="Times New Roman" w:eastAsia="Times New Roman" w:hAnsi="Times New Roman" w:cs="Times New Roman"/>
        </w:rPr>
        <w:t xml:space="preserve">processes. </w:t>
      </w:r>
      <w:del w:id="86" w:author="Héctor Tejero Cicuéndez" w:date="2023-11-06T17:24:00Z">
        <w:r w:rsidDel="00667226">
          <w:rPr>
            <w:rFonts w:ascii="Times New Roman" w:eastAsia="Times New Roman" w:hAnsi="Times New Roman" w:cs="Times New Roman"/>
          </w:rPr>
          <w:delText>For example, i</w:delText>
        </w:r>
      </w:del>
      <w:ins w:id="87" w:author="Héctor Tejero Cicuéndez" w:date="2023-11-06T17:24:00Z">
        <w:r w:rsidR="00667226">
          <w:rPr>
            <w:rFonts w:ascii="Times New Roman" w:eastAsia="Times New Roman" w:hAnsi="Times New Roman" w:cs="Times New Roman"/>
          </w:rPr>
          <w:t>I</w:t>
        </w:r>
      </w:ins>
      <w:r>
        <w:rPr>
          <w:rFonts w:ascii="Times New Roman" w:eastAsia="Times New Roman" w:hAnsi="Times New Roman" w:cs="Times New Roman"/>
        </w:rPr>
        <w:t xml:space="preserve">n the last decade, </w:t>
      </w:r>
      <w:del w:id="88" w:author="Héctor Tejero Cicuéndez" w:date="2023-11-06T20:38:00Z">
        <w:r w:rsidDel="00F81D0A">
          <w:rPr>
            <w:rFonts w:ascii="Times New Roman" w:eastAsia="Times New Roman" w:hAnsi="Times New Roman" w:cs="Times New Roman"/>
          </w:rPr>
          <w:delText xml:space="preserve">the geographic distribution of </w:delText>
        </w:r>
      </w:del>
      <w:r>
        <w:rPr>
          <w:rFonts w:ascii="Times New Roman" w:eastAsia="Times New Roman" w:hAnsi="Times New Roman" w:cs="Times New Roman"/>
        </w:rPr>
        <w:t>residual PD</w:t>
      </w:r>
      <w:ins w:id="89" w:author="Héctor Tejero Cicuéndez" w:date="2023-11-06T20:38:00Z">
        <w:r w:rsidR="00F81D0A">
          <w:rPr>
            <w:rFonts w:ascii="Times New Roman" w:eastAsia="Times New Roman" w:hAnsi="Times New Roman" w:cs="Times New Roman"/>
          </w:rPr>
          <w:t xml:space="preserve"> patterns</w:t>
        </w:r>
      </w:ins>
      <w:r>
        <w:rPr>
          <w:rFonts w:ascii="Times New Roman" w:eastAsia="Times New Roman" w:hAnsi="Times New Roman" w:cs="Times New Roman"/>
        </w:rPr>
        <w:t xml:space="preserve"> ha</w:t>
      </w:r>
      <w:ins w:id="90" w:author="Héctor Tejero Cicuéndez" w:date="2023-11-06T20:38:00Z">
        <w:r w:rsidR="00F81D0A">
          <w:rPr>
            <w:rFonts w:ascii="Times New Roman" w:eastAsia="Times New Roman" w:hAnsi="Times New Roman" w:cs="Times New Roman"/>
          </w:rPr>
          <w:t>ve</w:t>
        </w:r>
      </w:ins>
      <w:del w:id="91" w:author="Héctor Tejero Cicuéndez" w:date="2023-11-06T20:38:00Z">
        <w:r w:rsidDel="00F81D0A">
          <w:rPr>
            <w:rFonts w:ascii="Times New Roman" w:eastAsia="Times New Roman" w:hAnsi="Times New Roman" w:cs="Times New Roman"/>
          </w:rPr>
          <w:delText>s</w:delText>
        </w:r>
      </w:del>
      <w:r>
        <w:rPr>
          <w:rFonts w:ascii="Times New Roman" w:eastAsia="Times New Roman" w:hAnsi="Times New Roman" w:cs="Times New Roman"/>
        </w:rPr>
        <w:t xml:space="preserve"> been addressed for the four major clades of living </w:t>
      </w:r>
      <w:del w:id="92" w:author="Héctor Tejero Cicuéndez" w:date="2023-11-06T17:25:00Z">
        <w:r w:rsidDel="00667226">
          <w:rPr>
            <w:rFonts w:ascii="Times New Roman" w:eastAsia="Times New Roman" w:hAnsi="Times New Roman" w:cs="Times New Roman"/>
          </w:rPr>
          <w:delText>terrestrial vertebrates</w:delText>
        </w:r>
      </w:del>
      <w:ins w:id="93" w:author="Héctor Tejero Cicuéndez" w:date="2023-11-06T17:25:00Z">
        <w:r w:rsidR="00667226">
          <w:rPr>
            <w:rFonts w:ascii="Times New Roman" w:eastAsia="Times New Roman" w:hAnsi="Times New Roman" w:cs="Times New Roman"/>
          </w:rPr>
          <w:t>tetrapods</w:t>
        </w:r>
      </w:ins>
      <w:r>
        <w:rPr>
          <w:rFonts w:ascii="Times New Roman" w:eastAsia="Times New Roman" w:hAnsi="Times New Roman" w:cs="Times New Roman"/>
        </w:rPr>
        <w:t>: mammals</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{"citationID":"a2m6g0ltibu","properties":{"formattedCitation":"\\super 36\\nosupersub{}","plainCitation":"36","noteIndex":0},"citationItems":[{"id":7998,"uris":["http://zotero.org/users/8203557/items/XDYX5WMT"],"itemData":{"id":7998,"type":"article-journal","abstract":"Phylogenetic diversity (PD) captures the shared ancestry of species, and is increasingly being recognized as a valuable conservation currency. Regionally, PD frequently covaries closely with species richness; however, variation in speciation and extinction rates and/or the biogeographic history of lineages can result in significant deviation. Locally, these differences may be pronounced. Rapid recent speciation or high temporal turnover of lineages can result in low PD but high richness. In contrast, rare dispersal events, for example, between biomes, can elevate PD but have only small impact on richness. To date, environmental predictors of species richness have been well studied but global models explaining variation in PD are lacking. Here, we contrast the global distribution of PD versus species richness for terrestrial mammals. We show that an environmental model of lineage diversification can predict well the discrepancy in the distribution of these two variables in some places, for example, South America and Africa but not others, such as Southeast Asia. When we have information on multiple diversity indices, conservation efforts directed towards maximizing one currency or another (e.g. species richness versus PD) should also consider the underlying processes that have shaped their distributions.","container-title":"Philosophical Transactions of the Royal Society B: Biological Sciences","DOI":"10.1098/rstb.2011.0058","issue":"1576","note":"publisher: Royal Society","page":"2414-2425","source":"royalsocietypublishing.org (Atypon)","title":"Phylogenetic diversity as a window into the evolutionary and biogeographic histories of present-day richness gradients for mammals","volume":"366","author":[{"family":"Davies","given":"T. Jonathan"},{"family":"Buckley","given":"Lauren B."}],"issued":{"date-parts":[["2011",8,27]]},"citation-key":"davies2011PhylogeneticDiversityWindow"}}],"schema":"https://github.com/citation-style-language/schema/raw/master/csl-citation.json"} </w:instrText>
      </w:r>
      <w:r>
        <w:rPr>
          <w:rFonts w:ascii="Times New Roman" w:eastAsia="Times New Roman" w:hAnsi="Times New Roman" w:cs="Times New Roman"/>
        </w:rPr>
        <w:fldChar w:fldCharType="separate"/>
      </w:r>
      <w:r w:rsidRPr="005C1C89">
        <w:rPr>
          <w:rFonts w:ascii="Times New Roman" w:hAnsi="Times New Roman" w:cs="Times New Roman"/>
          <w:vertAlign w:val="superscript"/>
        </w:rPr>
        <w:t>36</w:t>
      </w:r>
      <w:r>
        <w:rPr>
          <w:rFonts w:ascii="Times New Roman" w:eastAsia="Times New Roman" w:hAnsi="Times New Roman" w:cs="Times New Roman"/>
        </w:rPr>
        <w:fldChar w:fldCharType="end"/>
      </w:r>
      <w:r>
        <w:rPr>
          <w:rFonts w:ascii="Times New Roman" w:eastAsia="Times New Roman" w:hAnsi="Times New Roman" w:cs="Times New Roman"/>
        </w:rPr>
        <w:t>, amphibians</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{"citationID":"ah6n4dv8gq","properties":{"formattedCitation":"\\super 39\\nosupersub{}","plainCitation":"39","noteIndex":0},"citationItems":[{"id":33,"uris":["http://zotero.org/users/8203557/items/G5Q6B8LT"],"itemData":{"id":33,"type":"article-journal","container-title":"Journal of biogeography","issue":"8","note":"publisher: Wiley Online Library","page":"1373–1382","source":"Google Scholar","title":"Global patterns of amphibian phylogenetic diversity","volume":"39","author":[{"family":"Fritz","given":"Susanne A."},{"family":"Rahbek","given":"Carsten"}],"issued":{"date-parts":[["2012"]]},"citation-key":"fritz2012GlobalPatternsAmphibiana"}}],"schema":"https://github.com/citation-style-language/schema/raw/master/csl-citation.json"} </w:instrText>
      </w:r>
      <w:r>
        <w:rPr>
          <w:rFonts w:ascii="Times New Roman" w:eastAsia="Times New Roman" w:hAnsi="Times New Roman" w:cs="Times New Roman"/>
        </w:rPr>
        <w:fldChar w:fldCharType="separate"/>
      </w:r>
      <w:r w:rsidRPr="005C1C89">
        <w:rPr>
          <w:rFonts w:ascii="Times New Roman" w:hAnsi="Times New Roman" w:cs="Times New Roman"/>
          <w:vertAlign w:val="superscript"/>
          <w:lang w:val="es-ES_tradnl"/>
        </w:rPr>
        <w:t>39</w:t>
      </w:r>
      <w:r>
        <w:rPr>
          <w:rFonts w:ascii="Times New Roman" w:eastAsia="Times New Roman" w:hAnsi="Times New Roman" w:cs="Times New Roman"/>
        </w:rPr>
        <w:fldChar w:fldCharType="end"/>
      </w:r>
      <w:r>
        <w:rPr>
          <w:rFonts w:ascii="Times New Roman" w:eastAsia="Times New Roman" w:hAnsi="Times New Roman" w:cs="Times New Roman"/>
        </w:rPr>
        <w:t>, birds</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{"citationID":"a1gum5iu2pu","properties":{"formattedCitation":"\\super 45\\nosupersub{}","plainCitation":"45","noteIndex":0},"citationItems":[{"id":8378,"uris":["http://zotero.org/users/8203557/items/PD8J58CF"],"itemData":{"id":8378,"type":"article-journal","abstract":"Aim The conservation value of sites is often based on species richness (SR). However, metrics of phylogenetic diversity (PD) reflect a community's evolutionary potential and reveal the potential for additional conservation value above that based purely on SR. Although PD is typically correlated with SR, localized differences in this relationship have been found in different taxa. Here, we explore geographical variation in global avian PD. We identify where PD is higher or lower than expected (from SR) and explore correlates of those differences, to find communities with high irreplaceability, in terms of the uniqueness of evolutionary histories. Location Global terrestrial. Methods Using comprehensive avian phylogenies and global distributional data for all extant birds, we calculated SR and Faith's PD, a widely applied measure of community PD, across the terrestrial world. We modelled the relationship between avian PD for terrestrial birds and its potential environmental correlates. Analyses were conducted at a global scale and also for individual biogeographical realms. Potential explanatory variables of PD included SR, long-term climate stability, climatic diversity (using altitudinal range as a proxy), habitat diversity and proximity to neighbouring realms. Results We identified areas of high and low relative PD (rPD; PD relative to that expected given SR). Areas of high rPD were associated with deserts and islands, while areas of low rPD were associated with historical glaciation. Our results suggest that rPD is correlated with different environmental variables in different parts of the world. Main conclusions There is geographical variation in avian rPD, much of which can be explained by putative drivers. However, the importance of these drivers shows pronounced regional variation. Moreover, the variation in avian rPD differs substantially from patterns found for mammals and amphibians. We suggest that PD adds additional insights about the irreplaceability of communities to conventional metrics of biodiversity based on SR, and could be usefully included in assessments of site valuation and prioritization.","container-title":"Journal of Biogeography","DOI":"10.1111/jbi.12916","ISSN":"1365-2699","issue":"4","language":"en","note":"_eprint: https://onlinelibrary.wiley.com/doi/pdf/10.1111/jbi.12916","page":"709-721","source":"Wiley Online Library","title":"Global patterns in the divergence between phylogenetic diversity and species richness in terrestrial birds","volume":"44","author":[{"family":"Voskamp","given":"Alke"},{"family":"Baker","given":"David J."},{"family":"Stephens","given":"Philip A."},{"family":"Valdes","given":"Paul J."},{"family":"Willis","given":"Stephen G."}],"issued":{"date-parts":[["2017"]]},"citation-key":"voskamp2017GlobalPatternsDivergence"}}],"schema":"https://github.com/citation-style-language/schema/raw/master/csl-citation.json"} </w:instrText>
      </w:r>
      <w:r>
        <w:rPr>
          <w:rFonts w:ascii="Times New Roman" w:eastAsia="Times New Roman" w:hAnsi="Times New Roman" w:cs="Times New Roman"/>
        </w:rPr>
        <w:fldChar w:fldCharType="separate"/>
      </w:r>
      <w:r w:rsidRPr="005C1C89">
        <w:rPr>
          <w:rFonts w:ascii="Times New Roman" w:hAnsi="Times New Roman" w:cs="Times New Roman"/>
          <w:vertAlign w:val="superscript"/>
          <w:lang w:val="es-ES_tradnl"/>
        </w:rPr>
        <w:t>45</w:t>
      </w:r>
      <w:r>
        <w:rPr>
          <w:rFonts w:ascii="Times New Roman" w:eastAsia="Times New Roman" w:hAnsi="Times New Roman" w:cs="Times New Roman"/>
        </w:rPr>
        <w:fldChar w:fldCharType="end"/>
      </w:r>
      <w:r>
        <w:rPr>
          <w:rFonts w:ascii="Times New Roman" w:eastAsia="Times New Roman" w:hAnsi="Times New Roman" w:cs="Times New Roman"/>
        </w:rPr>
        <w:t>, and squamates</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{"citationID":"amk38c77nr","properties":{"formattedCitation":"\\super 46,47\\nosupersub{}","plainCitation":"46,47","noteIndex":0},"citationItems":[{"id":8401,"uris":["http://zotero.org/users/8203557/items/N5JF3UN2"],"itemData":{"id":8401,"type":"article-journal","abstract":"Phylogenetic diversity measures are increasingly used in conservation planning to represent aspects of biodiversity beyond that captured by species richness. Here we develop two new metrics that combine phylogenetic diversity and the extent of human pressure across the spatial distribution of species — one metric valuing regions and another prioritising species. We evaluate these metrics for reptiles, which have been largely neglected in previous studies, and contrast these results with equivalent calculations for all terrestrial vertebrate groups. We find that regions under high human pressure coincide with the most irreplaceable areas of reptilian diversity, and more than expected by chance. The highest priority reptile species score far above the top mammal and bird species, and reptiles include a disproportionate number of species with insufficient extinction risk data. Data Deficient species are, in terms of our species-level metric, comparable to Critically Endangered species and therefore may require urgent conservation attention.","container-title":"Nature Communications","DOI":"10.1038/s41467-020-16410-6","ISSN":"2041-1723","issue":"1","journalAbbreviation":"Nat Commun","language":"en","license":"2020 The Author(s)","note":"number: 1\npublisher: Nature Publishing Group","page":"2616","source":"www.nature.com","title":"Global priorities for conservation of reptilian phylogenetic diversity in the face of human impacts","volume":"11","author":[{"family":"Gumbs","given":"Rikki"},{"family":"Gray","given":"Claudia L."},{"family":"Böhm","given":"Monika"},{"family":"Hoffmann","given":"Michael"},{"family":"Grenyer","given":"Richard"},{"family":"Jetz","given":"Walter"},{"family":"Meiri","given":"Shai"},{"family":"Roll","given":"Uri"},{"family":"Owen","given":"Nisha R."},{"family":"Rosindell","given":"James"}],"issued":{"date-parts":[["2020",5,26]]},"citation-key":"gumbs2020GlobalPrioritiesConservation"}},{"id":8363,"uris":["http://zotero.org/users/8203557/items/E57IHRX5"],"itemData":{"id":8363,"type":"article-journal","abstract":"Aim Our aim is to document the dimensions of current squamate reptile biodiversity in the Americas by integrating taxonomic, phylogenetic and functional data, and assessing how this may vary across phylogenetic scales. We also explore the potential underlying mechanisms that may be responsible for the observed geographical diversity patterns. Location The Americas. Time period Present. Major taxa Squamate reptiles. Methods We used published data on the distribution, phylogeny, and body size of squamate reptiles to document the current dimensions of their alpha diversity in the Americas. We overlapped species ranges to estimate taxonomic diversity (TD) and calculated phylogenetic diversity (PD) using mean pairwise phylogenetic distance (MPD), speciation rate (DivRate) and Faith's phylogenetic index (PD). We estimated functional diversity (FD) as trait dispersion in the multivariate space using body size and leg development data. We implemented a deconstructive macroecological approach to understand how spatial mismatches between the three facets of diversity vary across phylogenetic scales, and the potential eco-evolutionary mechanisms driving these patterns across space. Results We found a strong latitudinal gradient of TD with a large accumulation in tropical regions. PD and FD patterns were largely similar likely due to the high phylogenetic signal in the traits used, and higher values tended to be concentrated in harsh and/or heterogeneous environments. We found differences between major clades within Squamata that display contrasting geographical patterns. Several regions across the continent shared the same spatial mismatches between dimensions across clades, suggesting that similar eco-evolutionary processes are shaping these regional reptile assemblages. However, we also found evidence that non-mutually exclusive processes can operate differently across clades. Main conclusions The deconstructive approach implemented here is based on a solid macroecological framework. We can extend this to other taxonomic groups to establish whether there are particularities about how different eco-evolutionary mechanisms shape biodiversity facets in a spatially explicit context.","container-title":"Global Ecology and Biogeography","DOI":"10.1111/geb.13617","ISSN":"1466-8238","issue":"2","language":"en","note":"_eprint: https://onlinelibrary.wiley.com/doi/pdf/10.1111/geb.13617","page":"250-266","source":"Wiley Online Library","title":"Deconstructing the dimensions of alpha diversity in squamate reptiles (Reptilia: Squamata) across the Americas","title-short":"Deconstructing the dimensions of alpha diversity in squamate reptiles (Reptilia","volume":"32","author":[{"family":"Vásquez-Restrepo","given":"Juan D."},{"family":"Ochoa-Ochoa","given":"Leticia M."},{"family":"Flores-Villela","given":"Oscar"},{"family":"Velasco","given":"Julián A."}],"issued":{"date-parts":[["2023"]]},"citation-key":"vasquez-restrepo2023DeconstructingDimensionsAlpha"}}],"schema":"https://github.com/citation-style-language/schema/raw/master/csl-citation.json"} </w:instrText>
      </w:r>
      <w:r>
        <w:rPr>
          <w:rFonts w:ascii="Times New Roman" w:eastAsia="Times New Roman" w:hAnsi="Times New Roman" w:cs="Times New Roman"/>
        </w:rPr>
        <w:fldChar w:fldCharType="separate"/>
      </w:r>
      <w:r w:rsidRPr="008E7152">
        <w:rPr>
          <w:rFonts w:ascii="Times New Roman" w:hAnsi="Times New Roman" w:cs="Times New Roman"/>
          <w:vertAlign w:val="superscript"/>
        </w:rPr>
        <w:t>46,47</w:t>
      </w:r>
      <w:r>
        <w:rPr>
          <w:rFonts w:ascii="Times New Roman" w:eastAsia="Times New Roman" w:hAnsi="Times New Roman" w:cs="Times New Roman"/>
        </w:rPr>
        <w:fldChar w:fldCharType="end"/>
      </w:r>
      <w:r>
        <w:rPr>
          <w:rFonts w:ascii="Times New Roman" w:eastAsia="Times New Roman" w:hAnsi="Times New Roman" w:cs="Times New Roman"/>
        </w:rPr>
        <w:t xml:space="preserve">. This </w:t>
      </w:r>
      <w:del w:id="94" w:author="Héctor Tejero Cicuéndez" w:date="2023-11-06T17:26:00Z">
        <w:r w:rsidDel="00667226">
          <w:rPr>
            <w:rFonts w:ascii="Times New Roman" w:eastAsia="Times New Roman" w:hAnsi="Times New Roman" w:cs="Times New Roman"/>
          </w:rPr>
          <w:delText xml:space="preserve">wealth of data </w:delText>
        </w:r>
      </w:del>
      <w:del w:id="95" w:author="Héctor Tejero Cicuéndez" w:date="2023-11-06T17:27:00Z">
        <w:r w:rsidDel="00667226">
          <w:rPr>
            <w:rFonts w:ascii="Times New Roman" w:eastAsia="Times New Roman" w:hAnsi="Times New Roman" w:cs="Times New Roman"/>
          </w:rPr>
          <w:delText xml:space="preserve">presents </w:delText>
        </w:r>
      </w:del>
      <w:ins w:id="96" w:author="Héctor Tejero Cicuéndez" w:date="2023-11-06T17:27:00Z">
        <w:r w:rsidR="00667226">
          <w:rPr>
            <w:rFonts w:ascii="Times New Roman" w:eastAsia="Times New Roman" w:hAnsi="Times New Roman" w:cs="Times New Roman"/>
          </w:rPr>
          <w:t>constitutes</w:t>
        </w:r>
        <w:r w:rsidR="00667226">
          <w:rPr>
            <w:rFonts w:ascii="Times New Roman" w:eastAsia="Times New Roman" w:hAnsi="Times New Roman" w:cs="Times New Roman"/>
          </w:rPr>
          <w:t xml:space="preserve"> </w:t>
        </w:r>
      </w:ins>
      <w:r>
        <w:rPr>
          <w:rFonts w:ascii="Times New Roman" w:eastAsia="Times New Roman" w:hAnsi="Times New Roman" w:cs="Times New Roman"/>
        </w:rPr>
        <w:t xml:space="preserve">an exciting, but unrealized, opportunity for a detailed comparison of </w:t>
      </w:r>
      <w:del w:id="97" w:author="Héctor Tejero Cicuéndez" w:date="2023-11-06T17:27:00Z">
        <w:r w:rsidDel="00667226">
          <w:rPr>
            <w:rFonts w:ascii="Times New Roman" w:eastAsia="Times New Roman" w:hAnsi="Times New Roman" w:cs="Times New Roman"/>
          </w:rPr>
          <w:delText xml:space="preserve">geographic patterns of </w:delText>
        </w:r>
      </w:del>
      <w:r>
        <w:rPr>
          <w:rFonts w:ascii="Times New Roman" w:eastAsia="Times New Roman" w:hAnsi="Times New Roman" w:cs="Times New Roman"/>
        </w:rPr>
        <w:t>residual PD</w:t>
      </w:r>
      <w:ins w:id="98" w:author="Héctor Tejero Cicuéndez" w:date="2023-11-06T17:27:00Z">
        <w:r w:rsidR="00667226">
          <w:rPr>
            <w:rFonts w:ascii="Times New Roman" w:eastAsia="Times New Roman" w:hAnsi="Times New Roman" w:cs="Times New Roman"/>
          </w:rPr>
          <w:t xml:space="preserve"> patterns</w:t>
        </w:r>
      </w:ins>
      <w:r>
        <w:rPr>
          <w:rFonts w:ascii="Times New Roman" w:eastAsia="Times New Roman" w:hAnsi="Times New Roman" w:cs="Times New Roman"/>
        </w:rPr>
        <w:t xml:space="preserve"> across </w:t>
      </w:r>
      <w:del w:id="99" w:author="Héctor Tejero Cicuéndez" w:date="2023-11-06T17:27:00Z">
        <w:r w:rsidDel="00667226">
          <w:rPr>
            <w:rFonts w:ascii="Times New Roman" w:eastAsia="Times New Roman" w:hAnsi="Times New Roman" w:cs="Times New Roman"/>
          </w:rPr>
          <w:delText xml:space="preserve">the four major clades of </w:delText>
        </w:r>
      </w:del>
      <w:r>
        <w:rPr>
          <w:rFonts w:ascii="Times New Roman" w:eastAsia="Times New Roman" w:hAnsi="Times New Roman" w:cs="Times New Roman"/>
        </w:rPr>
        <w:t xml:space="preserve">tetrapods, </w:t>
      </w:r>
      <w:del w:id="100" w:author="Héctor Tejero Cicuéndez" w:date="2023-11-06T20:39:00Z">
        <w:r w:rsidDel="00F81D0A">
          <w:rPr>
            <w:rFonts w:ascii="Times New Roman" w:eastAsia="Times New Roman" w:hAnsi="Times New Roman" w:cs="Times New Roman"/>
          </w:rPr>
          <w:delText xml:space="preserve">including critically </w:delText>
        </w:r>
      </w:del>
      <w:r>
        <w:rPr>
          <w:rFonts w:ascii="Times New Roman" w:eastAsia="Times New Roman" w:hAnsi="Times New Roman" w:cs="Times New Roman"/>
        </w:rPr>
        <w:t xml:space="preserve">identifying differences and similarities in the </w:t>
      </w:r>
      <w:del w:id="101" w:author="Héctor Tejero Cicuéndez" w:date="2023-11-06T20:39:00Z">
        <w:r w:rsidDel="00F81D0A">
          <w:rPr>
            <w:rFonts w:ascii="Times New Roman" w:eastAsia="Times New Roman" w:hAnsi="Times New Roman" w:cs="Times New Roman"/>
          </w:rPr>
          <w:delText xml:space="preserve">biotic and abiotic </w:delText>
        </w:r>
      </w:del>
      <w:r>
        <w:rPr>
          <w:rFonts w:ascii="Times New Roman" w:eastAsia="Times New Roman" w:hAnsi="Times New Roman" w:cs="Times New Roman"/>
        </w:rPr>
        <w:t>factors underpinning global patterns</w:t>
      </w:r>
      <w:del w:id="102" w:author="Héctor Tejero Cicuéndez" w:date="2023-11-06T20:39:00Z">
        <w:r w:rsidDel="00F81D0A">
          <w:rPr>
            <w:rFonts w:ascii="Times New Roman" w:eastAsia="Times New Roman" w:hAnsi="Times New Roman" w:cs="Times New Roman"/>
          </w:rPr>
          <w:delText xml:space="preserve"> of tetrapod biodiversity</w:delText>
        </w:r>
      </w:del>
      <w:r>
        <w:rPr>
          <w:rFonts w:ascii="Times New Roman" w:eastAsia="Times New Roman" w:hAnsi="Times New Roman" w:cs="Times New Roman"/>
        </w:rPr>
        <w:t xml:space="preserve">. </w:t>
      </w:r>
      <w:del w:id="103" w:author="Héctor Tejero Cicuéndez" w:date="2023-11-06T20:39:00Z">
        <w:r w:rsidDel="00F81D0A">
          <w:rPr>
            <w:rFonts w:ascii="Times New Roman" w:eastAsia="Times New Roman" w:hAnsi="Times New Roman" w:cs="Times New Roman"/>
          </w:rPr>
          <w:delText>In this study</w:delText>
        </w:r>
      </w:del>
      <w:ins w:id="104" w:author="Héctor Tejero Cicuéndez" w:date="2023-11-06T20:39:00Z">
        <w:r w:rsidR="00F81D0A">
          <w:rPr>
            <w:rFonts w:ascii="Times New Roman" w:eastAsia="Times New Roman" w:hAnsi="Times New Roman" w:cs="Times New Roman"/>
          </w:rPr>
          <w:t>Here</w:t>
        </w:r>
      </w:ins>
      <w:r>
        <w:rPr>
          <w:rFonts w:ascii="Times New Roman" w:eastAsia="Times New Roman" w:hAnsi="Times New Roman" w:cs="Times New Roman"/>
        </w:rPr>
        <w:t xml:space="preserve">, we characterize geographic patterns of tetrapod </w:t>
      </w:r>
      <w:del w:id="105" w:author="Héctor Tejero Cicuéndez" w:date="2023-11-06T20:40:00Z">
        <w:r w:rsidDel="00F81D0A">
          <w:rPr>
            <w:rFonts w:ascii="Times New Roman" w:eastAsia="Times New Roman" w:hAnsi="Times New Roman" w:cs="Times New Roman"/>
          </w:rPr>
          <w:delText xml:space="preserve">species </w:delText>
        </w:r>
      </w:del>
      <w:ins w:id="106" w:author="Héctor Tejero Cicuéndez" w:date="2023-11-06T20:40:00Z">
        <w:r w:rsidR="00F81D0A">
          <w:rPr>
            <w:rFonts w:ascii="Times New Roman" w:eastAsia="Times New Roman" w:hAnsi="Times New Roman" w:cs="Times New Roman"/>
          </w:rPr>
          <w:t>richness</w:t>
        </w:r>
        <w:r w:rsidR="00F81D0A">
          <w:rPr>
            <w:rFonts w:ascii="Times New Roman" w:eastAsia="Times New Roman" w:hAnsi="Times New Roman" w:cs="Times New Roman"/>
          </w:rPr>
          <w:t xml:space="preserve"> </w:t>
        </w:r>
      </w:ins>
      <w:r>
        <w:rPr>
          <w:rFonts w:ascii="Times New Roman" w:eastAsia="Times New Roman" w:hAnsi="Times New Roman" w:cs="Times New Roman"/>
        </w:rPr>
        <w:t xml:space="preserve">and </w:t>
      </w:r>
      <w:del w:id="107" w:author="Héctor Tejero Cicuéndez" w:date="2023-11-06T20:40:00Z">
        <w:r w:rsidDel="00F81D0A">
          <w:rPr>
            <w:rFonts w:ascii="Times New Roman" w:eastAsia="Times New Roman" w:hAnsi="Times New Roman" w:cs="Times New Roman"/>
          </w:rPr>
          <w:delText>phylogenetic diversity</w:delText>
        </w:r>
      </w:del>
      <w:ins w:id="108" w:author="Héctor Tejero Cicuéndez" w:date="2023-11-06T20:40:00Z">
        <w:r w:rsidR="00F81D0A">
          <w:rPr>
            <w:rFonts w:ascii="Times New Roman" w:eastAsia="Times New Roman" w:hAnsi="Times New Roman" w:cs="Times New Roman"/>
          </w:rPr>
          <w:t>PD</w:t>
        </w:r>
      </w:ins>
      <w:r>
        <w:rPr>
          <w:rFonts w:ascii="Times New Roman" w:eastAsia="Times New Roman" w:hAnsi="Times New Roman" w:cs="Times New Roman"/>
        </w:rPr>
        <w:t xml:space="preserve">, and we test </w:t>
      </w:r>
      <w:del w:id="109" w:author="Héctor Tejero Cicuéndez" w:date="2023-11-06T20:40:00Z">
        <w:r w:rsidDel="00F81D0A">
          <w:rPr>
            <w:rFonts w:ascii="Times New Roman" w:eastAsia="Times New Roman" w:hAnsi="Times New Roman" w:cs="Times New Roman"/>
          </w:rPr>
          <w:delText xml:space="preserve">hypotheses related to </w:delText>
        </w:r>
      </w:del>
      <w:r>
        <w:rPr>
          <w:rFonts w:ascii="Times New Roman" w:eastAsia="Times New Roman" w:hAnsi="Times New Roman" w:cs="Times New Roman"/>
        </w:rPr>
        <w:t xml:space="preserve">the impact of multiple factors on </w:t>
      </w:r>
      <w:del w:id="110" w:author="Héctor Tejero Cicuéndez" w:date="2023-11-06T20:40:00Z">
        <w:r w:rsidDel="00F81D0A">
          <w:rPr>
            <w:rFonts w:ascii="Times New Roman" w:eastAsia="Times New Roman" w:hAnsi="Times New Roman" w:cs="Times New Roman"/>
          </w:rPr>
          <w:delText xml:space="preserve">regional levels of </w:delText>
        </w:r>
      </w:del>
      <w:r>
        <w:rPr>
          <w:rFonts w:ascii="Times New Roman" w:eastAsia="Times New Roman" w:hAnsi="Times New Roman" w:cs="Times New Roman"/>
        </w:rPr>
        <w:t>residual PD: recent speciation</w:t>
      </w:r>
      <w:del w:id="111" w:author="Héctor Tejero Cicuéndez" w:date="2023-11-06T20:41:00Z">
        <w:r w:rsidDel="00F81D0A">
          <w:rPr>
            <w:rFonts w:ascii="Times New Roman" w:eastAsia="Times New Roman" w:hAnsi="Times New Roman" w:cs="Times New Roman"/>
          </w:rPr>
          <w:delText xml:space="preserve"> rates</w:delText>
        </w:r>
      </w:del>
      <w:r>
        <w:rPr>
          <w:rFonts w:ascii="Times New Roman" w:eastAsia="Times New Roman" w:hAnsi="Times New Roman" w:cs="Times New Roman"/>
        </w:rPr>
        <w:t xml:space="preserve">, evolutionary time, and environmental conditions. </w:t>
      </w:r>
      <w:del w:id="112" w:author="Héctor Tejero Cicuéndez" w:date="2023-11-06T20:41:00Z">
        <w:r w:rsidDel="00F81D0A">
          <w:rPr>
            <w:rFonts w:ascii="Times New Roman" w:eastAsia="Times New Roman" w:hAnsi="Times New Roman" w:cs="Times New Roman"/>
          </w:rPr>
          <w:delText>This enables the identification of</w:delText>
        </w:r>
      </w:del>
      <w:ins w:id="113" w:author="Héctor Tejero Cicuéndez" w:date="2023-11-06T20:41:00Z">
        <w:r w:rsidR="00F81D0A">
          <w:rPr>
            <w:rFonts w:ascii="Times New Roman" w:eastAsia="Times New Roman" w:hAnsi="Times New Roman" w:cs="Times New Roman"/>
          </w:rPr>
          <w:t>We identify</w:t>
        </w:r>
      </w:ins>
      <w:r>
        <w:rPr>
          <w:rFonts w:ascii="Times New Roman" w:eastAsia="Times New Roman" w:hAnsi="Times New Roman" w:cs="Times New Roman"/>
        </w:rPr>
        <w:t xml:space="preserve"> key regions with </w:t>
      </w:r>
      <w:del w:id="114" w:author="Héctor Tejero Cicuéndez" w:date="2023-11-06T20:42:00Z">
        <w:r w:rsidDel="00F81D0A">
          <w:rPr>
            <w:rFonts w:ascii="Times New Roman" w:eastAsia="Times New Roman" w:hAnsi="Times New Roman" w:cs="Times New Roman"/>
          </w:rPr>
          <w:delText>different patterns of geographic diversity</w:delText>
        </w:r>
      </w:del>
      <w:ins w:id="115" w:author="Héctor Tejero Cicuéndez" w:date="2023-11-06T20:42:00Z">
        <w:r w:rsidR="00F81D0A">
          <w:rPr>
            <w:rFonts w:ascii="Times New Roman" w:eastAsia="Times New Roman" w:hAnsi="Times New Roman" w:cs="Times New Roman"/>
          </w:rPr>
          <w:t>extreme levels of residual PD</w:t>
        </w:r>
      </w:ins>
      <w:r>
        <w:rPr>
          <w:rFonts w:ascii="Times New Roman" w:eastAsia="Times New Roman" w:hAnsi="Times New Roman" w:cs="Times New Roman"/>
        </w:rPr>
        <w:t xml:space="preserve"> across tetrapod clades that shed light on the </w:t>
      </w:r>
      <w:del w:id="116" w:author="Héctor Tejero Cicuéndez" w:date="2023-11-06T20:43:00Z">
        <w:r w:rsidDel="00F81D0A">
          <w:rPr>
            <w:rFonts w:ascii="Times New Roman" w:eastAsia="Times New Roman" w:hAnsi="Times New Roman" w:cs="Times New Roman"/>
          </w:rPr>
          <w:delText xml:space="preserve">different </w:delText>
        </w:r>
      </w:del>
      <w:r>
        <w:rPr>
          <w:rFonts w:ascii="Times New Roman" w:eastAsia="Times New Roman" w:hAnsi="Times New Roman" w:cs="Times New Roman"/>
        </w:rPr>
        <w:t>processes underlying these patterns. Beyond informing our understanding of evolutionary dynamics</w:t>
      </w:r>
      <w:del w:id="117" w:author="Héctor Tejero Cicuéndez" w:date="2023-11-06T20:44:00Z">
        <w:r w:rsidDel="00F81D0A">
          <w:rPr>
            <w:rFonts w:ascii="Times New Roman" w:eastAsia="Times New Roman" w:hAnsi="Times New Roman" w:cs="Times New Roman"/>
          </w:rPr>
          <w:delText xml:space="preserve"> producing global diversity patterns</w:delText>
        </w:r>
      </w:del>
      <w:r>
        <w:rPr>
          <w:rFonts w:ascii="Times New Roman" w:eastAsia="Times New Roman" w:hAnsi="Times New Roman" w:cs="Times New Roman"/>
        </w:rPr>
        <w:t xml:space="preserve">, our study ultimately aims to </w:t>
      </w:r>
      <w:del w:id="118" w:author="Héctor Tejero Cicuéndez" w:date="2023-11-06T20:44:00Z">
        <w:r w:rsidDel="00F81D0A">
          <w:rPr>
            <w:rFonts w:ascii="Times New Roman" w:eastAsia="Times New Roman" w:hAnsi="Times New Roman" w:cs="Times New Roman"/>
          </w:rPr>
          <w:delText>provide some insight into</w:delText>
        </w:r>
      </w:del>
      <w:ins w:id="119" w:author="Héctor Tejero Cicuéndez" w:date="2023-11-06T20:44:00Z">
        <w:r w:rsidR="00F81D0A">
          <w:rPr>
            <w:rFonts w:ascii="Times New Roman" w:eastAsia="Times New Roman" w:hAnsi="Times New Roman" w:cs="Times New Roman"/>
          </w:rPr>
          <w:t>help</w:t>
        </w:r>
      </w:ins>
      <w:r>
        <w:rPr>
          <w:rFonts w:ascii="Times New Roman" w:eastAsia="Times New Roman" w:hAnsi="Times New Roman" w:cs="Times New Roman"/>
        </w:rPr>
        <w:t xml:space="preserve"> identifying priorities for conservation strategies in the face of the challenges imposed by the global environmental crisis. </w:t>
      </w:r>
    </w:p>
    <w:p w14:paraId="14343DE3" w14:textId="18B302A7" w:rsidR="00F81D0A" w:rsidRDefault="00F81D0A"/>
    <w:sectPr w:rsidR="00F81D0A" w:rsidSect="00387676">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éctor Tejero Cicuéndez">
    <w15:presenceInfo w15:providerId="AD" w15:userId="S::hector.tejero01@estudiant.upf.edu::f21e2612-af0e-4128-a805-548eab1b1b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152"/>
    <w:rsid w:val="00011F47"/>
    <w:rsid w:val="000412E0"/>
    <w:rsid w:val="00063CC2"/>
    <w:rsid w:val="00065813"/>
    <w:rsid w:val="00094233"/>
    <w:rsid w:val="00096F64"/>
    <w:rsid w:val="000A5217"/>
    <w:rsid w:val="000F3BD3"/>
    <w:rsid w:val="000F63DF"/>
    <w:rsid w:val="0010090F"/>
    <w:rsid w:val="00160290"/>
    <w:rsid w:val="00170F12"/>
    <w:rsid w:val="00181594"/>
    <w:rsid w:val="00192CE6"/>
    <w:rsid w:val="001A0B49"/>
    <w:rsid w:val="001A4082"/>
    <w:rsid w:val="001D5E07"/>
    <w:rsid w:val="001F611E"/>
    <w:rsid w:val="00221CE9"/>
    <w:rsid w:val="002838A3"/>
    <w:rsid w:val="002977D3"/>
    <w:rsid w:val="002B6B78"/>
    <w:rsid w:val="002C25F4"/>
    <w:rsid w:val="003106CC"/>
    <w:rsid w:val="00346D6F"/>
    <w:rsid w:val="00364A1F"/>
    <w:rsid w:val="00387676"/>
    <w:rsid w:val="00387EEB"/>
    <w:rsid w:val="00396FE1"/>
    <w:rsid w:val="003A5C61"/>
    <w:rsid w:val="003B2ABA"/>
    <w:rsid w:val="003C6D73"/>
    <w:rsid w:val="003E2690"/>
    <w:rsid w:val="003E54FC"/>
    <w:rsid w:val="003E756A"/>
    <w:rsid w:val="003F066F"/>
    <w:rsid w:val="0040273B"/>
    <w:rsid w:val="004032E0"/>
    <w:rsid w:val="00422CDC"/>
    <w:rsid w:val="00430F6F"/>
    <w:rsid w:val="004321BA"/>
    <w:rsid w:val="00467930"/>
    <w:rsid w:val="00496620"/>
    <w:rsid w:val="004C4FD3"/>
    <w:rsid w:val="004D60CB"/>
    <w:rsid w:val="00506618"/>
    <w:rsid w:val="0051648D"/>
    <w:rsid w:val="00521220"/>
    <w:rsid w:val="005271E2"/>
    <w:rsid w:val="00534B41"/>
    <w:rsid w:val="0054100D"/>
    <w:rsid w:val="00580B11"/>
    <w:rsid w:val="00581912"/>
    <w:rsid w:val="00593ED9"/>
    <w:rsid w:val="005B2F08"/>
    <w:rsid w:val="005C711D"/>
    <w:rsid w:val="005C7F70"/>
    <w:rsid w:val="00613361"/>
    <w:rsid w:val="006632A3"/>
    <w:rsid w:val="00667226"/>
    <w:rsid w:val="00693798"/>
    <w:rsid w:val="0069463D"/>
    <w:rsid w:val="006E01F7"/>
    <w:rsid w:val="006E2B9C"/>
    <w:rsid w:val="006E67E1"/>
    <w:rsid w:val="00744101"/>
    <w:rsid w:val="007A4317"/>
    <w:rsid w:val="007E64A3"/>
    <w:rsid w:val="00811517"/>
    <w:rsid w:val="00832B13"/>
    <w:rsid w:val="008355D5"/>
    <w:rsid w:val="008362C8"/>
    <w:rsid w:val="008764A4"/>
    <w:rsid w:val="008A1FCF"/>
    <w:rsid w:val="008B67E0"/>
    <w:rsid w:val="008E7152"/>
    <w:rsid w:val="00906B2C"/>
    <w:rsid w:val="009315CC"/>
    <w:rsid w:val="00956331"/>
    <w:rsid w:val="00993FDC"/>
    <w:rsid w:val="0099662D"/>
    <w:rsid w:val="009B4E65"/>
    <w:rsid w:val="009B70DD"/>
    <w:rsid w:val="009F22CA"/>
    <w:rsid w:val="00A40B2C"/>
    <w:rsid w:val="00A72D00"/>
    <w:rsid w:val="00AD36D9"/>
    <w:rsid w:val="00AD5FB4"/>
    <w:rsid w:val="00AF0E2C"/>
    <w:rsid w:val="00B543AF"/>
    <w:rsid w:val="00BD7437"/>
    <w:rsid w:val="00BE7F81"/>
    <w:rsid w:val="00BF3264"/>
    <w:rsid w:val="00C12F01"/>
    <w:rsid w:val="00C251CD"/>
    <w:rsid w:val="00C53488"/>
    <w:rsid w:val="00C74D50"/>
    <w:rsid w:val="00CA017D"/>
    <w:rsid w:val="00CE392A"/>
    <w:rsid w:val="00CF54E7"/>
    <w:rsid w:val="00D11ECA"/>
    <w:rsid w:val="00D20E3B"/>
    <w:rsid w:val="00D32CEB"/>
    <w:rsid w:val="00D3493B"/>
    <w:rsid w:val="00D34B37"/>
    <w:rsid w:val="00D735AD"/>
    <w:rsid w:val="00DA78AF"/>
    <w:rsid w:val="00DE150D"/>
    <w:rsid w:val="00DF749F"/>
    <w:rsid w:val="00E60C43"/>
    <w:rsid w:val="00E71883"/>
    <w:rsid w:val="00EB4AEC"/>
    <w:rsid w:val="00EC59EC"/>
    <w:rsid w:val="00ED7872"/>
    <w:rsid w:val="00EE6198"/>
    <w:rsid w:val="00F136DE"/>
    <w:rsid w:val="00F325B5"/>
    <w:rsid w:val="00F46478"/>
    <w:rsid w:val="00F51B4D"/>
    <w:rsid w:val="00F52703"/>
    <w:rsid w:val="00F6355B"/>
    <w:rsid w:val="00F73276"/>
    <w:rsid w:val="00F77F7A"/>
    <w:rsid w:val="00F81D0A"/>
    <w:rsid w:val="00FB4B6B"/>
    <w:rsid w:val="00FB565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4D475CA7"/>
  <w14:defaultImageDpi w14:val="32767"/>
  <w15:chartTrackingRefBased/>
  <w15:docId w15:val="{42A798AA-96E1-2A47-B159-96832EA76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_trad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7152"/>
    <w:rPr>
      <w:rFonts w:ascii="Calibri" w:eastAsia="Calibri" w:hAnsi="Calibri" w:cs="Calibri"/>
      <w:kern w:val="0"/>
      <w:lang w:val="en-US" w:eastAsia="es-ES_tradnl"/>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8E7152"/>
    <w:rPr>
      <w:rFonts w:ascii="Calibri" w:eastAsia="Calibri" w:hAnsi="Calibri" w:cs="Calibri"/>
      <w:kern w:val="0"/>
      <w:lang w:val="en-US" w:eastAsia="es-ES_trad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14395</Words>
  <Characters>79173</Characters>
  <Application>Microsoft Office Word</Application>
  <DocSecurity>0</DocSecurity>
  <Lines>659</Lines>
  <Paragraphs>186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Tejero Cicuéndez</dc:creator>
  <cp:keywords/>
  <dc:description/>
  <cp:lastModifiedBy>Héctor Tejero Cicuéndez</cp:lastModifiedBy>
  <cp:revision>1</cp:revision>
  <dcterms:created xsi:type="dcterms:W3CDTF">2023-11-06T15:49:00Z</dcterms:created>
  <dcterms:modified xsi:type="dcterms:W3CDTF">2023-11-06T19:50:00Z</dcterms:modified>
</cp:coreProperties>
</file>